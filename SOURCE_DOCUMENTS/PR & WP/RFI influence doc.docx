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D380B" w14:textId="77777777" w:rsidR="001B7077" w:rsidRPr="009D501D" w:rsidRDefault="001B7077" w:rsidP="00D36376">
      <w:pPr>
        <w:rPr>
          <w:rFonts w:cstheme="minorHAnsi"/>
          <w:b/>
          <w:bCs/>
        </w:rPr>
      </w:pPr>
    </w:p>
    <w:p w14:paraId="4819DB08" w14:textId="7B0145F2" w:rsidR="003616BD" w:rsidRPr="00B42AA9" w:rsidRDefault="00D36376" w:rsidP="00D36376">
      <w:pPr>
        <w:rPr>
          <w:rFonts w:cstheme="minorHAnsi"/>
          <w:b/>
          <w:bCs/>
          <w:sz w:val="36"/>
          <w:szCs w:val="36"/>
        </w:rPr>
      </w:pPr>
      <w:r w:rsidRPr="00B42AA9">
        <w:rPr>
          <w:rFonts w:cstheme="minorHAnsi"/>
          <w:b/>
          <w:bCs/>
          <w:sz w:val="36"/>
          <w:szCs w:val="36"/>
        </w:rPr>
        <w:t>RFI/P topics</w:t>
      </w:r>
    </w:p>
    <w:p w14:paraId="1A552F4F" w14:textId="7B0145F2" w:rsidR="008064E2" w:rsidRPr="00B42AA9" w:rsidRDefault="008064E2" w:rsidP="00D36376">
      <w:pPr>
        <w:rPr>
          <w:rFonts w:cstheme="minorHAnsi"/>
          <w:b/>
          <w:bCs/>
          <w:sz w:val="28"/>
          <w:szCs w:val="28"/>
        </w:rPr>
      </w:pPr>
      <w:r w:rsidRPr="00B42AA9">
        <w:rPr>
          <w:rFonts w:cstheme="minorHAnsi"/>
          <w:b/>
          <w:bCs/>
          <w:sz w:val="28"/>
          <w:szCs w:val="28"/>
        </w:rPr>
        <w:t xml:space="preserve">Next Generation </w:t>
      </w:r>
      <w:r w:rsidR="00DD3DD5" w:rsidRPr="00B42AA9">
        <w:rPr>
          <w:rFonts w:cstheme="minorHAnsi"/>
          <w:b/>
          <w:bCs/>
          <w:sz w:val="28"/>
          <w:szCs w:val="28"/>
        </w:rPr>
        <w:t>Routing/</w:t>
      </w:r>
      <w:r w:rsidRPr="00B42AA9">
        <w:rPr>
          <w:rFonts w:cstheme="minorHAnsi"/>
          <w:b/>
          <w:bCs/>
          <w:sz w:val="28"/>
          <w:szCs w:val="28"/>
        </w:rPr>
        <w:t>Networking Infrastructure</w:t>
      </w:r>
    </w:p>
    <w:sdt>
      <w:sdtPr>
        <w:rPr>
          <w:rFonts w:asciiTheme="minorHAnsi" w:eastAsiaTheme="minorHAnsi" w:hAnsiTheme="minorHAnsi" w:cstheme="minorBidi"/>
          <w:color w:val="auto"/>
          <w:sz w:val="22"/>
          <w:szCs w:val="22"/>
          <w:lang w:bidi="he-IL"/>
        </w:rPr>
        <w:id w:val="-384719641"/>
        <w:docPartObj>
          <w:docPartGallery w:val="Table of Contents"/>
          <w:docPartUnique/>
        </w:docPartObj>
      </w:sdtPr>
      <w:sdtEndPr>
        <w:rPr>
          <w:b/>
          <w:bCs/>
          <w:noProof/>
        </w:rPr>
      </w:sdtEndPr>
      <w:sdtContent>
        <w:p w14:paraId="115ED109" w14:textId="19E15A3E" w:rsidR="00D42361" w:rsidRDefault="000A1C39">
          <w:pPr>
            <w:pStyle w:val="TOCHeading"/>
          </w:pPr>
          <w:r>
            <w:t>Table of Content</w:t>
          </w:r>
        </w:p>
        <w:p w14:paraId="3B0551D7" w14:textId="4CC26776" w:rsidR="006B3669" w:rsidRDefault="00D42361">
          <w:pPr>
            <w:pStyle w:val="TOC1"/>
            <w:rPr>
              <w:rFonts w:eastAsiaTheme="minorEastAsia"/>
            </w:rPr>
          </w:pPr>
          <w:r>
            <w:fldChar w:fldCharType="begin"/>
          </w:r>
          <w:ins w:id="1" w:author="Shai Haim" w:date="2022-08-24T11:56:00Z">
            <w:r>
              <w:instrText xml:space="preserve"> TOC \o "1-3" \h \z \u </w:instrText>
            </w:r>
          </w:ins>
          <w:r>
            <w:fldChar w:fldCharType="separate"/>
          </w:r>
          <w:hyperlink w:anchor="_Toc112238870" w:history="1">
            <w:r w:rsidR="006B3669" w:rsidRPr="00450893">
              <w:rPr>
                <w:rStyle w:val="Hyperlink"/>
                <w:rFonts w:cstheme="minorHAnsi"/>
                <w:b/>
                <w:bCs/>
                <w:noProof/>
              </w:rPr>
              <w:t>1.</w:t>
            </w:r>
            <w:r w:rsidR="006B3669">
              <w:rPr>
                <w:rFonts w:eastAsiaTheme="minorEastAsia"/>
              </w:rPr>
              <w:tab/>
            </w:r>
            <w:r w:rsidR="006B3669" w:rsidRPr="00450893">
              <w:rPr>
                <w:rStyle w:val="Hyperlink"/>
                <w:rFonts w:cstheme="minorHAnsi"/>
                <w:b/>
                <w:bCs/>
                <w:noProof/>
              </w:rPr>
              <w:t>Introduction</w:t>
            </w:r>
            <w:r w:rsidR="006B3669">
              <w:rPr>
                <w:noProof/>
                <w:webHidden/>
              </w:rPr>
              <w:tab/>
            </w:r>
            <w:r w:rsidR="006B3669">
              <w:rPr>
                <w:noProof/>
                <w:webHidden/>
              </w:rPr>
              <w:fldChar w:fldCharType="begin"/>
            </w:r>
            <w:r w:rsidR="006B3669">
              <w:rPr>
                <w:noProof/>
                <w:webHidden/>
              </w:rPr>
              <w:instrText xml:space="preserve"> PAGEREF _Toc112238870 \h </w:instrText>
            </w:r>
            <w:r w:rsidR="006B3669">
              <w:rPr>
                <w:noProof/>
                <w:webHidden/>
              </w:rPr>
            </w:r>
            <w:r w:rsidR="006B3669">
              <w:rPr>
                <w:noProof/>
                <w:webHidden/>
              </w:rPr>
              <w:fldChar w:fldCharType="separate"/>
            </w:r>
            <w:r w:rsidR="006B3669">
              <w:rPr>
                <w:noProof/>
                <w:webHidden/>
              </w:rPr>
              <w:t>2</w:t>
            </w:r>
            <w:r w:rsidR="006B3669">
              <w:rPr>
                <w:noProof/>
                <w:webHidden/>
              </w:rPr>
              <w:fldChar w:fldCharType="end"/>
            </w:r>
          </w:hyperlink>
        </w:p>
        <w:p w14:paraId="56217FB1" w14:textId="394BFF8C" w:rsidR="006B3669" w:rsidRDefault="006B3669">
          <w:pPr>
            <w:pStyle w:val="TOC1"/>
            <w:rPr>
              <w:rFonts w:eastAsiaTheme="minorEastAsia"/>
            </w:rPr>
          </w:pPr>
          <w:hyperlink w:anchor="_Toc112238871" w:history="1">
            <w:r w:rsidRPr="00450893">
              <w:rPr>
                <w:rStyle w:val="Hyperlink"/>
                <w:rFonts w:eastAsia="Times New Roman" w:cstheme="minorHAnsi"/>
                <w:b/>
                <w:caps/>
                <w:noProof/>
                <w:kern w:val="28"/>
                <w:lang w:val="es-ES_tradnl" w:eastAsia="es-ES" w:bidi="ar-SA"/>
              </w:rPr>
              <w:t>2.</w:t>
            </w:r>
            <w:r>
              <w:rPr>
                <w:rFonts w:eastAsiaTheme="minorEastAsia"/>
              </w:rPr>
              <w:tab/>
            </w:r>
            <w:r w:rsidRPr="00450893">
              <w:rPr>
                <w:rStyle w:val="Hyperlink"/>
                <w:rFonts w:eastAsia="Times New Roman" w:cstheme="minorHAnsi"/>
                <w:b/>
                <w:caps/>
                <w:noProof/>
                <w:kern w:val="28"/>
                <w:lang w:val="es-ES_tradnl" w:eastAsia="es-ES" w:bidi="ar-SA"/>
              </w:rPr>
              <w:t>Distributed Disaggregated Chassis</w:t>
            </w:r>
            <w:r>
              <w:rPr>
                <w:noProof/>
                <w:webHidden/>
              </w:rPr>
              <w:tab/>
            </w:r>
            <w:r>
              <w:rPr>
                <w:noProof/>
                <w:webHidden/>
              </w:rPr>
              <w:fldChar w:fldCharType="begin"/>
            </w:r>
            <w:r>
              <w:rPr>
                <w:noProof/>
                <w:webHidden/>
              </w:rPr>
              <w:instrText xml:space="preserve"> PAGEREF _Toc112238871 \h </w:instrText>
            </w:r>
            <w:r>
              <w:rPr>
                <w:noProof/>
                <w:webHidden/>
              </w:rPr>
            </w:r>
            <w:r>
              <w:rPr>
                <w:noProof/>
                <w:webHidden/>
              </w:rPr>
              <w:fldChar w:fldCharType="separate"/>
            </w:r>
            <w:r>
              <w:rPr>
                <w:noProof/>
                <w:webHidden/>
              </w:rPr>
              <w:t>2</w:t>
            </w:r>
            <w:r>
              <w:rPr>
                <w:noProof/>
                <w:webHidden/>
              </w:rPr>
              <w:fldChar w:fldCharType="end"/>
            </w:r>
          </w:hyperlink>
        </w:p>
        <w:p w14:paraId="5E2C9A4B" w14:textId="18BE9287" w:rsidR="006B3669" w:rsidRDefault="006B3669">
          <w:pPr>
            <w:pStyle w:val="TOC1"/>
            <w:rPr>
              <w:rFonts w:eastAsiaTheme="minorEastAsia"/>
            </w:rPr>
          </w:pPr>
          <w:hyperlink w:anchor="_Toc112238872" w:history="1">
            <w:r w:rsidRPr="00450893">
              <w:rPr>
                <w:rStyle w:val="Hyperlink"/>
                <w:rFonts w:eastAsia="Times New Roman" w:cstheme="minorHAnsi"/>
                <w:b/>
                <w:caps/>
                <w:noProof/>
                <w:kern w:val="28"/>
                <w:lang w:val="es-ES_tradnl" w:eastAsia="es-ES" w:bidi="ar-SA"/>
              </w:rPr>
              <w:t>3.</w:t>
            </w:r>
            <w:r>
              <w:rPr>
                <w:rFonts w:eastAsiaTheme="minorEastAsia"/>
              </w:rPr>
              <w:tab/>
            </w:r>
            <w:r w:rsidRPr="00450893">
              <w:rPr>
                <w:rStyle w:val="Hyperlink"/>
                <w:rFonts w:eastAsia="Times New Roman" w:cstheme="minorHAnsi"/>
                <w:b/>
                <w:caps/>
                <w:noProof/>
                <w:kern w:val="28"/>
                <w:lang w:val="es-ES_tradnl" w:eastAsia="es-ES" w:bidi="ar-SA"/>
              </w:rPr>
              <w:t>Open architecture</w:t>
            </w:r>
            <w:r>
              <w:rPr>
                <w:noProof/>
                <w:webHidden/>
              </w:rPr>
              <w:tab/>
            </w:r>
            <w:r>
              <w:rPr>
                <w:noProof/>
                <w:webHidden/>
              </w:rPr>
              <w:fldChar w:fldCharType="begin"/>
            </w:r>
            <w:r>
              <w:rPr>
                <w:noProof/>
                <w:webHidden/>
              </w:rPr>
              <w:instrText xml:space="preserve"> PAGEREF _Toc112238872 \h </w:instrText>
            </w:r>
            <w:r>
              <w:rPr>
                <w:noProof/>
                <w:webHidden/>
              </w:rPr>
            </w:r>
            <w:r>
              <w:rPr>
                <w:noProof/>
                <w:webHidden/>
              </w:rPr>
              <w:fldChar w:fldCharType="separate"/>
            </w:r>
            <w:r>
              <w:rPr>
                <w:noProof/>
                <w:webHidden/>
              </w:rPr>
              <w:t>4</w:t>
            </w:r>
            <w:r>
              <w:rPr>
                <w:noProof/>
                <w:webHidden/>
              </w:rPr>
              <w:fldChar w:fldCharType="end"/>
            </w:r>
          </w:hyperlink>
        </w:p>
        <w:p w14:paraId="702805C9" w14:textId="21E21383" w:rsidR="006B3669" w:rsidRDefault="006B3669">
          <w:pPr>
            <w:pStyle w:val="TOC1"/>
            <w:rPr>
              <w:rFonts w:eastAsiaTheme="minorEastAsia"/>
            </w:rPr>
          </w:pPr>
          <w:hyperlink w:anchor="_Toc112238873" w:history="1">
            <w:r w:rsidRPr="00450893">
              <w:rPr>
                <w:rStyle w:val="Hyperlink"/>
                <w:rFonts w:eastAsia="Times New Roman" w:cstheme="minorHAnsi"/>
                <w:b/>
                <w:caps/>
                <w:noProof/>
                <w:kern w:val="28"/>
                <w:lang w:val="es-ES_tradnl" w:eastAsia="es-ES" w:bidi="ar-SA"/>
              </w:rPr>
              <w:t>4.</w:t>
            </w:r>
            <w:r>
              <w:rPr>
                <w:rFonts w:eastAsiaTheme="minorEastAsia"/>
              </w:rPr>
              <w:tab/>
            </w:r>
            <w:r w:rsidRPr="00450893">
              <w:rPr>
                <w:rStyle w:val="Hyperlink"/>
                <w:rFonts w:eastAsia="Times New Roman" w:cstheme="minorHAnsi"/>
                <w:b/>
                <w:caps/>
                <w:noProof/>
                <w:kern w:val="28"/>
                <w:lang w:val="es-ES_tradnl" w:eastAsia="es-ES" w:bidi="ar-SA"/>
              </w:rPr>
              <w:t>Open optics</w:t>
            </w:r>
            <w:r>
              <w:rPr>
                <w:noProof/>
                <w:webHidden/>
              </w:rPr>
              <w:tab/>
            </w:r>
            <w:r>
              <w:rPr>
                <w:noProof/>
                <w:webHidden/>
              </w:rPr>
              <w:fldChar w:fldCharType="begin"/>
            </w:r>
            <w:r>
              <w:rPr>
                <w:noProof/>
                <w:webHidden/>
              </w:rPr>
              <w:instrText xml:space="preserve"> PAGEREF _Toc112238873 \h </w:instrText>
            </w:r>
            <w:r>
              <w:rPr>
                <w:noProof/>
                <w:webHidden/>
              </w:rPr>
            </w:r>
            <w:r>
              <w:rPr>
                <w:noProof/>
                <w:webHidden/>
              </w:rPr>
              <w:fldChar w:fldCharType="separate"/>
            </w:r>
            <w:r>
              <w:rPr>
                <w:noProof/>
                <w:webHidden/>
              </w:rPr>
              <w:t>4</w:t>
            </w:r>
            <w:r>
              <w:rPr>
                <w:noProof/>
                <w:webHidden/>
              </w:rPr>
              <w:fldChar w:fldCharType="end"/>
            </w:r>
          </w:hyperlink>
        </w:p>
        <w:p w14:paraId="4A72E85B" w14:textId="0EF03939" w:rsidR="006B3669" w:rsidRDefault="006B3669">
          <w:pPr>
            <w:pStyle w:val="TOC1"/>
            <w:rPr>
              <w:rFonts w:eastAsiaTheme="minorEastAsia"/>
            </w:rPr>
          </w:pPr>
          <w:hyperlink w:anchor="_Toc112238874" w:history="1">
            <w:r w:rsidRPr="00450893">
              <w:rPr>
                <w:rStyle w:val="Hyperlink"/>
                <w:rFonts w:eastAsia="Times New Roman" w:cstheme="minorHAnsi"/>
                <w:b/>
                <w:caps/>
                <w:noProof/>
                <w:kern w:val="28"/>
                <w:lang w:val="es-ES_tradnl" w:eastAsia="es-ES" w:bidi="ar-SA"/>
              </w:rPr>
              <w:t>5.</w:t>
            </w:r>
            <w:r>
              <w:rPr>
                <w:rFonts w:eastAsiaTheme="minorEastAsia"/>
              </w:rPr>
              <w:tab/>
            </w:r>
            <w:r w:rsidRPr="00450893">
              <w:rPr>
                <w:rStyle w:val="Hyperlink"/>
                <w:rFonts w:eastAsia="Times New Roman" w:cstheme="minorHAnsi"/>
                <w:b/>
                <w:caps/>
                <w:noProof/>
                <w:kern w:val="28"/>
                <w:lang w:val="es-ES_tradnl" w:eastAsia="es-ES" w:bidi="ar-SA"/>
              </w:rPr>
              <w:t>Scalability</w:t>
            </w:r>
            <w:r>
              <w:rPr>
                <w:noProof/>
                <w:webHidden/>
              </w:rPr>
              <w:tab/>
            </w:r>
            <w:r>
              <w:rPr>
                <w:noProof/>
                <w:webHidden/>
              </w:rPr>
              <w:fldChar w:fldCharType="begin"/>
            </w:r>
            <w:r>
              <w:rPr>
                <w:noProof/>
                <w:webHidden/>
              </w:rPr>
              <w:instrText xml:space="preserve"> PAGEREF _Toc112238874 \h </w:instrText>
            </w:r>
            <w:r>
              <w:rPr>
                <w:noProof/>
                <w:webHidden/>
              </w:rPr>
            </w:r>
            <w:r>
              <w:rPr>
                <w:noProof/>
                <w:webHidden/>
              </w:rPr>
              <w:fldChar w:fldCharType="separate"/>
            </w:r>
            <w:r>
              <w:rPr>
                <w:noProof/>
                <w:webHidden/>
              </w:rPr>
              <w:t>4</w:t>
            </w:r>
            <w:r>
              <w:rPr>
                <w:noProof/>
                <w:webHidden/>
              </w:rPr>
              <w:fldChar w:fldCharType="end"/>
            </w:r>
          </w:hyperlink>
        </w:p>
        <w:p w14:paraId="3548BA1C" w14:textId="3C1A0AD9" w:rsidR="006B3669" w:rsidRDefault="006B3669">
          <w:pPr>
            <w:pStyle w:val="TOC1"/>
            <w:rPr>
              <w:rFonts w:eastAsiaTheme="minorEastAsia"/>
            </w:rPr>
          </w:pPr>
          <w:hyperlink w:anchor="_Toc112238875" w:history="1">
            <w:r w:rsidRPr="00450893">
              <w:rPr>
                <w:rStyle w:val="Hyperlink"/>
                <w:rFonts w:eastAsia="Times New Roman" w:cstheme="minorHAnsi"/>
                <w:b/>
                <w:caps/>
                <w:noProof/>
                <w:kern w:val="28"/>
                <w:lang w:val="es-ES_tradnl" w:eastAsia="es-ES" w:bidi="ar-SA"/>
              </w:rPr>
              <w:t>6.</w:t>
            </w:r>
            <w:r>
              <w:rPr>
                <w:rFonts w:eastAsiaTheme="minorEastAsia"/>
              </w:rPr>
              <w:tab/>
            </w:r>
            <w:r w:rsidRPr="00450893">
              <w:rPr>
                <w:rStyle w:val="Hyperlink"/>
                <w:rFonts w:eastAsia="Times New Roman" w:cstheme="minorHAnsi"/>
                <w:b/>
                <w:caps/>
                <w:noProof/>
                <w:kern w:val="28"/>
                <w:lang w:val="es-ES_tradnl" w:eastAsia="es-ES" w:bidi="ar-SA"/>
              </w:rPr>
              <w:t>High availability &amp; Redundancy</w:t>
            </w:r>
            <w:r>
              <w:rPr>
                <w:noProof/>
                <w:webHidden/>
              </w:rPr>
              <w:tab/>
            </w:r>
            <w:r>
              <w:rPr>
                <w:noProof/>
                <w:webHidden/>
              </w:rPr>
              <w:fldChar w:fldCharType="begin"/>
            </w:r>
            <w:r>
              <w:rPr>
                <w:noProof/>
                <w:webHidden/>
              </w:rPr>
              <w:instrText xml:space="preserve"> PAGEREF _Toc112238875 \h </w:instrText>
            </w:r>
            <w:r>
              <w:rPr>
                <w:noProof/>
                <w:webHidden/>
              </w:rPr>
            </w:r>
            <w:r>
              <w:rPr>
                <w:noProof/>
                <w:webHidden/>
              </w:rPr>
              <w:fldChar w:fldCharType="separate"/>
            </w:r>
            <w:r>
              <w:rPr>
                <w:noProof/>
                <w:webHidden/>
              </w:rPr>
              <w:t>4</w:t>
            </w:r>
            <w:r>
              <w:rPr>
                <w:noProof/>
                <w:webHidden/>
              </w:rPr>
              <w:fldChar w:fldCharType="end"/>
            </w:r>
          </w:hyperlink>
        </w:p>
        <w:p w14:paraId="42188FDA" w14:textId="01093704" w:rsidR="006B3669" w:rsidRDefault="006B3669">
          <w:pPr>
            <w:pStyle w:val="TOC1"/>
            <w:rPr>
              <w:rFonts w:eastAsiaTheme="minorEastAsia"/>
            </w:rPr>
          </w:pPr>
          <w:hyperlink w:anchor="_Toc112238876" w:history="1">
            <w:r w:rsidRPr="00450893">
              <w:rPr>
                <w:rStyle w:val="Hyperlink"/>
                <w:rFonts w:eastAsia="Times New Roman" w:cstheme="minorHAnsi"/>
                <w:b/>
                <w:caps/>
                <w:noProof/>
                <w:kern w:val="28"/>
                <w:lang w:val="es-ES_tradnl" w:eastAsia="es-ES" w:bidi="ar-SA"/>
              </w:rPr>
              <w:t>7.</w:t>
            </w:r>
            <w:r>
              <w:rPr>
                <w:rFonts w:eastAsiaTheme="minorEastAsia"/>
              </w:rPr>
              <w:tab/>
            </w:r>
            <w:r w:rsidRPr="00450893">
              <w:rPr>
                <w:rStyle w:val="Hyperlink"/>
                <w:rFonts w:eastAsia="Times New Roman" w:cstheme="minorHAnsi"/>
                <w:b/>
                <w:caps/>
                <w:noProof/>
                <w:kern w:val="28"/>
                <w:lang w:val="es-ES_tradnl" w:eastAsia="es-ES" w:bidi="ar-SA"/>
              </w:rPr>
              <w:t>Cloud-native</w:t>
            </w:r>
            <w:r>
              <w:rPr>
                <w:noProof/>
                <w:webHidden/>
              </w:rPr>
              <w:tab/>
            </w:r>
            <w:r>
              <w:rPr>
                <w:noProof/>
                <w:webHidden/>
              </w:rPr>
              <w:fldChar w:fldCharType="begin"/>
            </w:r>
            <w:r>
              <w:rPr>
                <w:noProof/>
                <w:webHidden/>
              </w:rPr>
              <w:instrText xml:space="preserve"> PAGEREF _Toc112238876 \h </w:instrText>
            </w:r>
            <w:r>
              <w:rPr>
                <w:noProof/>
                <w:webHidden/>
              </w:rPr>
            </w:r>
            <w:r>
              <w:rPr>
                <w:noProof/>
                <w:webHidden/>
              </w:rPr>
              <w:fldChar w:fldCharType="separate"/>
            </w:r>
            <w:r>
              <w:rPr>
                <w:noProof/>
                <w:webHidden/>
              </w:rPr>
              <w:t>5</w:t>
            </w:r>
            <w:r>
              <w:rPr>
                <w:noProof/>
                <w:webHidden/>
              </w:rPr>
              <w:fldChar w:fldCharType="end"/>
            </w:r>
          </w:hyperlink>
        </w:p>
        <w:p w14:paraId="43536334" w14:textId="5AFF4F9B" w:rsidR="006B3669" w:rsidRDefault="006B3669">
          <w:pPr>
            <w:pStyle w:val="TOC1"/>
            <w:rPr>
              <w:rFonts w:eastAsiaTheme="minorEastAsia"/>
            </w:rPr>
          </w:pPr>
          <w:hyperlink w:anchor="_Toc112238877" w:history="1">
            <w:r w:rsidRPr="00450893">
              <w:rPr>
                <w:rStyle w:val="Hyperlink"/>
                <w:rFonts w:eastAsia="Times New Roman" w:cstheme="minorHAnsi"/>
                <w:b/>
                <w:caps/>
                <w:noProof/>
                <w:kern w:val="28"/>
                <w:lang w:val="es-ES_tradnl" w:eastAsia="es-ES" w:bidi="ar-SA"/>
              </w:rPr>
              <w:t>8.</w:t>
            </w:r>
            <w:r>
              <w:rPr>
                <w:rFonts w:eastAsiaTheme="minorEastAsia"/>
              </w:rPr>
              <w:tab/>
            </w:r>
            <w:r w:rsidRPr="00450893">
              <w:rPr>
                <w:rStyle w:val="Hyperlink"/>
                <w:rFonts w:eastAsia="Times New Roman" w:cstheme="minorHAnsi"/>
                <w:b/>
                <w:caps/>
                <w:noProof/>
                <w:kern w:val="28"/>
                <w:lang w:val="es-ES_tradnl" w:eastAsia="es-ES" w:bidi="ar-SA"/>
              </w:rPr>
              <w:t>API (application programming interface)</w:t>
            </w:r>
            <w:r>
              <w:rPr>
                <w:noProof/>
                <w:webHidden/>
              </w:rPr>
              <w:tab/>
            </w:r>
            <w:r>
              <w:rPr>
                <w:noProof/>
                <w:webHidden/>
              </w:rPr>
              <w:fldChar w:fldCharType="begin"/>
            </w:r>
            <w:r>
              <w:rPr>
                <w:noProof/>
                <w:webHidden/>
              </w:rPr>
              <w:instrText xml:space="preserve"> PAGEREF _Toc112238877 \h </w:instrText>
            </w:r>
            <w:r>
              <w:rPr>
                <w:noProof/>
                <w:webHidden/>
              </w:rPr>
            </w:r>
            <w:r>
              <w:rPr>
                <w:noProof/>
                <w:webHidden/>
              </w:rPr>
              <w:fldChar w:fldCharType="separate"/>
            </w:r>
            <w:r>
              <w:rPr>
                <w:noProof/>
                <w:webHidden/>
              </w:rPr>
              <w:t>5</w:t>
            </w:r>
            <w:r>
              <w:rPr>
                <w:noProof/>
                <w:webHidden/>
              </w:rPr>
              <w:fldChar w:fldCharType="end"/>
            </w:r>
          </w:hyperlink>
        </w:p>
        <w:p w14:paraId="7111A6E4" w14:textId="69343AB0" w:rsidR="006B3669" w:rsidRDefault="006B3669">
          <w:pPr>
            <w:pStyle w:val="TOC1"/>
            <w:rPr>
              <w:rFonts w:eastAsiaTheme="minorEastAsia"/>
            </w:rPr>
          </w:pPr>
          <w:hyperlink w:anchor="_Toc112238878" w:history="1">
            <w:r w:rsidRPr="00450893">
              <w:rPr>
                <w:rStyle w:val="Hyperlink"/>
                <w:rFonts w:eastAsia="Times New Roman" w:cstheme="minorHAnsi"/>
                <w:b/>
                <w:caps/>
                <w:noProof/>
                <w:kern w:val="28"/>
                <w:lang w:val="es-ES_tradnl" w:eastAsia="es-ES" w:bidi="ar-SA"/>
              </w:rPr>
              <w:t>9.</w:t>
            </w:r>
            <w:r>
              <w:rPr>
                <w:rFonts w:eastAsiaTheme="minorEastAsia"/>
              </w:rPr>
              <w:tab/>
            </w:r>
            <w:r w:rsidRPr="00450893">
              <w:rPr>
                <w:rStyle w:val="Hyperlink"/>
                <w:rFonts w:eastAsia="Times New Roman" w:cstheme="minorHAnsi"/>
                <w:b/>
                <w:caps/>
                <w:noProof/>
                <w:kern w:val="28"/>
                <w:lang w:val="es-ES_tradnl" w:eastAsia="es-ES" w:bidi="ar-SA"/>
              </w:rPr>
              <w:t>Multiple ASIC support</w:t>
            </w:r>
            <w:r>
              <w:rPr>
                <w:noProof/>
                <w:webHidden/>
              </w:rPr>
              <w:tab/>
            </w:r>
            <w:r>
              <w:rPr>
                <w:noProof/>
                <w:webHidden/>
              </w:rPr>
              <w:fldChar w:fldCharType="begin"/>
            </w:r>
            <w:r>
              <w:rPr>
                <w:noProof/>
                <w:webHidden/>
              </w:rPr>
              <w:instrText xml:space="preserve"> PAGEREF _Toc112238878 \h </w:instrText>
            </w:r>
            <w:r>
              <w:rPr>
                <w:noProof/>
                <w:webHidden/>
              </w:rPr>
            </w:r>
            <w:r>
              <w:rPr>
                <w:noProof/>
                <w:webHidden/>
              </w:rPr>
              <w:fldChar w:fldCharType="separate"/>
            </w:r>
            <w:r>
              <w:rPr>
                <w:noProof/>
                <w:webHidden/>
              </w:rPr>
              <w:t>5</w:t>
            </w:r>
            <w:r>
              <w:rPr>
                <w:noProof/>
                <w:webHidden/>
              </w:rPr>
              <w:fldChar w:fldCharType="end"/>
            </w:r>
          </w:hyperlink>
        </w:p>
        <w:p w14:paraId="4D3C7356" w14:textId="61989B21" w:rsidR="006B3669" w:rsidRDefault="006B3669">
          <w:pPr>
            <w:pStyle w:val="TOC1"/>
            <w:rPr>
              <w:rFonts w:eastAsiaTheme="minorEastAsia"/>
            </w:rPr>
          </w:pPr>
          <w:hyperlink w:anchor="_Toc112238879" w:history="1">
            <w:r w:rsidRPr="00450893">
              <w:rPr>
                <w:rStyle w:val="Hyperlink"/>
                <w:rFonts w:eastAsia="Times New Roman" w:cstheme="minorHAnsi"/>
                <w:b/>
                <w:caps/>
                <w:noProof/>
                <w:kern w:val="28"/>
                <w:lang w:val="es-ES_tradnl" w:eastAsia="es-ES" w:bidi="ar-SA"/>
              </w:rPr>
              <w:t>10.</w:t>
            </w:r>
            <w:r>
              <w:rPr>
                <w:rFonts w:eastAsiaTheme="minorEastAsia"/>
              </w:rPr>
              <w:tab/>
            </w:r>
            <w:r w:rsidRPr="00450893">
              <w:rPr>
                <w:rStyle w:val="Hyperlink"/>
                <w:rFonts w:eastAsia="Times New Roman" w:cstheme="minorHAnsi"/>
                <w:b/>
                <w:caps/>
                <w:noProof/>
                <w:kern w:val="28"/>
                <w:lang w:val="es-ES_tradnl" w:eastAsia="es-ES" w:bidi="ar-SA"/>
              </w:rPr>
              <w:t>Management &amp; Operations</w:t>
            </w:r>
            <w:r>
              <w:rPr>
                <w:noProof/>
                <w:webHidden/>
              </w:rPr>
              <w:tab/>
            </w:r>
            <w:r>
              <w:rPr>
                <w:noProof/>
                <w:webHidden/>
              </w:rPr>
              <w:fldChar w:fldCharType="begin"/>
            </w:r>
            <w:r>
              <w:rPr>
                <w:noProof/>
                <w:webHidden/>
              </w:rPr>
              <w:instrText xml:space="preserve"> PAGEREF _Toc112238879 \h </w:instrText>
            </w:r>
            <w:r>
              <w:rPr>
                <w:noProof/>
                <w:webHidden/>
              </w:rPr>
            </w:r>
            <w:r>
              <w:rPr>
                <w:noProof/>
                <w:webHidden/>
              </w:rPr>
              <w:fldChar w:fldCharType="separate"/>
            </w:r>
            <w:r>
              <w:rPr>
                <w:noProof/>
                <w:webHidden/>
              </w:rPr>
              <w:t>5</w:t>
            </w:r>
            <w:r>
              <w:rPr>
                <w:noProof/>
                <w:webHidden/>
              </w:rPr>
              <w:fldChar w:fldCharType="end"/>
            </w:r>
          </w:hyperlink>
        </w:p>
        <w:p w14:paraId="2321837C" w14:textId="397852B9" w:rsidR="006B3669" w:rsidRDefault="006B3669">
          <w:pPr>
            <w:pStyle w:val="TOC1"/>
            <w:rPr>
              <w:rFonts w:eastAsiaTheme="minorEastAsia"/>
            </w:rPr>
          </w:pPr>
          <w:hyperlink w:anchor="_Toc112238880" w:history="1">
            <w:r w:rsidRPr="00450893">
              <w:rPr>
                <w:rStyle w:val="Hyperlink"/>
                <w:rFonts w:eastAsia="Times New Roman" w:cstheme="minorHAnsi"/>
                <w:b/>
                <w:caps/>
                <w:noProof/>
                <w:kern w:val="28"/>
                <w:lang w:val="es-ES_tradnl" w:eastAsia="es-ES" w:bidi="ar-SA"/>
              </w:rPr>
              <w:t>11.</w:t>
            </w:r>
            <w:r>
              <w:rPr>
                <w:rFonts w:eastAsiaTheme="minorEastAsia"/>
              </w:rPr>
              <w:tab/>
            </w:r>
            <w:r w:rsidRPr="00450893">
              <w:rPr>
                <w:rStyle w:val="Hyperlink"/>
                <w:rFonts w:eastAsia="Times New Roman" w:cstheme="minorHAnsi"/>
                <w:b/>
                <w:caps/>
                <w:noProof/>
                <w:kern w:val="28"/>
                <w:lang w:val="es-ES_tradnl" w:eastAsia="es-ES" w:bidi="ar-SA"/>
              </w:rPr>
              <w:t>Multi-Service over a shared network infrastructure</w:t>
            </w:r>
            <w:r>
              <w:rPr>
                <w:noProof/>
                <w:webHidden/>
              </w:rPr>
              <w:tab/>
            </w:r>
            <w:r>
              <w:rPr>
                <w:noProof/>
                <w:webHidden/>
              </w:rPr>
              <w:fldChar w:fldCharType="begin"/>
            </w:r>
            <w:r>
              <w:rPr>
                <w:noProof/>
                <w:webHidden/>
              </w:rPr>
              <w:instrText xml:space="preserve"> PAGEREF _Toc112238880 \h </w:instrText>
            </w:r>
            <w:r>
              <w:rPr>
                <w:noProof/>
                <w:webHidden/>
              </w:rPr>
            </w:r>
            <w:r>
              <w:rPr>
                <w:noProof/>
                <w:webHidden/>
              </w:rPr>
              <w:fldChar w:fldCharType="separate"/>
            </w:r>
            <w:r>
              <w:rPr>
                <w:noProof/>
                <w:webHidden/>
              </w:rPr>
              <w:t>6</w:t>
            </w:r>
            <w:r>
              <w:rPr>
                <w:noProof/>
                <w:webHidden/>
              </w:rPr>
              <w:fldChar w:fldCharType="end"/>
            </w:r>
          </w:hyperlink>
        </w:p>
        <w:p w14:paraId="57BDEC56" w14:textId="6817A358" w:rsidR="006B3669" w:rsidRDefault="006B3669">
          <w:pPr>
            <w:pStyle w:val="TOC1"/>
            <w:rPr>
              <w:rFonts w:eastAsiaTheme="minorEastAsia"/>
            </w:rPr>
          </w:pPr>
          <w:hyperlink w:anchor="_Toc112238881" w:history="1">
            <w:r w:rsidRPr="00450893">
              <w:rPr>
                <w:rStyle w:val="Hyperlink"/>
                <w:rFonts w:eastAsia="Times New Roman" w:cstheme="minorHAnsi"/>
                <w:b/>
                <w:caps/>
                <w:noProof/>
                <w:kern w:val="28"/>
                <w:lang w:val="es-ES_tradnl" w:eastAsia="es-ES" w:bidi="ar-SA"/>
              </w:rPr>
              <w:t>12.</w:t>
            </w:r>
            <w:r>
              <w:rPr>
                <w:rFonts w:eastAsiaTheme="minorEastAsia"/>
              </w:rPr>
              <w:tab/>
            </w:r>
            <w:r w:rsidRPr="00450893">
              <w:rPr>
                <w:rStyle w:val="Hyperlink"/>
                <w:rFonts w:eastAsia="Times New Roman" w:cstheme="minorHAnsi"/>
                <w:b/>
                <w:caps/>
                <w:noProof/>
                <w:kern w:val="28"/>
                <w:lang w:val="es-ES_tradnl" w:eastAsia="es-ES" w:bidi="ar-SA"/>
              </w:rPr>
              <w:t>LAB POC\FIELD TRAILS</w:t>
            </w:r>
            <w:r>
              <w:rPr>
                <w:noProof/>
                <w:webHidden/>
              </w:rPr>
              <w:tab/>
            </w:r>
            <w:r>
              <w:rPr>
                <w:noProof/>
                <w:webHidden/>
              </w:rPr>
              <w:fldChar w:fldCharType="begin"/>
            </w:r>
            <w:r>
              <w:rPr>
                <w:noProof/>
                <w:webHidden/>
              </w:rPr>
              <w:instrText xml:space="preserve"> PAGEREF _Toc112238881 \h </w:instrText>
            </w:r>
            <w:r>
              <w:rPr>
                <w:noProof/>
                <w:webHidden/>
              </w:rPr>
            </w:r>
            <w:r>
              <w:rPr>
                <w:noProof/>
                <w:webHidden/>
              </w:rPr>
              <w:fldChar w:fldCharType="separate"/>
            </w:r>
            <w:r>
              <w:rPr>
                <w:noProof/>
                <w:webHidden/>
              </w:rPr>
              <w:t>6</w:t>
            </w:r>
            <w:r>
              <w:rPr>
                <w:noProof/>
                <w:webHidden/>
              </w:rPr>
              <w:fldChar w:fldCharType="end"/>
            </w:r>
          </w:hyperlink>
        </w:p>
        <w:p w14:paraId="7D860E6C" w14:textId="2C20733D" w:rsidR="00D42361" w:rsidRDefault="00D42361">
          <w:r>
            <w:rPr>
              <w:b/>
              <w:bCs/>
              <w:noProof/>
            </w:rPr>
            <w:fldChar w:fldCharType="end"/>
          </w:r>
        </w:p>
      </w:sdtContent>
    </w:sdt>
    <w:p w14:paraId="43CD385C" w14:textId="77777777" w:rsidR="00BC4036" w:rsidRDefault="00BC4036" w:rsidP="00D36376">
      <w:pPr>
        <w:rPr>
          <w:rFonts w:cstheme="minorHAnsi"/>
          <w:b/>
          <w:bCs/>
        </w:rPr>
      </w:pPr>
    </w:p>
    <w:p w14:paraId="46DB271A" w14:textId="77777777" w:rsidR="00BC4036" w:rsidRDefault="00BC4036" w:rsidP="00D36376">
      <w:pPr>
        <w:rPr>
          <w:rFonts w:cstheme="minorHAnsi"/>
          <w:b/>
          <w:bCs/>
        </w:rPr>
      </w:pPr>
    </w:p>
    <w:p w14:paraId="09CDBBAE" w14:textId="77777777" w:rsidR="00476440" w:rsidRDefault="00476440" w:rsidP="00D36376">
      <w:pPr>
        <w:rPr>
          <w:rFonts w:cstheme="minorHAnsi"/>
          <w:b/>
          <w:bCs/>
        </w:rPr>
      </w:pPr>
    </w:p>
    <w:p w14:paraId="54D04BC1" w14:textId="77777777" w:rsidR="00476440" w:rsidRDefault="00476440" w:rsidP="00D36376">
      <w:pPr>
        <w:rPr>
          <w:rFonts w:cstheme="minorHAnsi"/>
          <w:b/>
          <w:bCs/>
        </w:rPr>
      </w:pPr>
    </w:p>
    <w:p w14:paraId="0237E2CA" w14:textId="77777777" w:rsidR="00476440" w:rsidRDefault="00476440" w:rsidP="00D36376">
      <w:pPr>
        <w:rPr>
          <w:rFonts w:cstheme="minorHAnsi"/>
          <w:b/>
          <w:bCs/>
        </w:rPr>
      </w:pPr>
    </w:p>
    <w:p w14:paraId="76FE42FC" w14:textId="77777777" w:rsidR="00476440" w:rsidRDefault="00476440" w:rsidP="00D36376">
      <w:pPr>
        <w:rPr>
          <w:rFonts w:cstheme="minorHAnsi"/>
          <w:b/>
          <w:bCs/>
        </w:rPr>
      </w:pPr>
    </w:p>
    <w:p w14:paraId="644AAA23" w14:textId="77777777" w:rsidR="00476440" w:rsidRDefault="00476440" w:rsidP="00D36376">
      <w:pPr>
        <w:rPr>
          <w:rFonts w:cstheme="minorHAnsi"/>
          <w:b/>
          <w:bCs/>
        </w:rPr>
      </w:pPr>
    </w:p>
    <w:p w14:paraId="1710EAC9" w14:textId="77777777" w:rsidR="00476440" w:rsidRDefault="00476440" w:rsidP="00D36376">
      <w:pPr>
        <w:rPr>
          <w:rFonts w:cstheme="minorHAnsi"/>
          <w:b/>
          <w:bCs/>
        </w:rPr>
      </w:pPr>
    </w:p>
    <w:p w14:paraId="0428DAB5" w14:textId="77777777" w:rsidR="00476440" w:rsidRDefault="00476440" w:rsidP="00D36376">
      <w:pPr>
        <w:rPr>
          <w:rFonts w:cstheme="minorHAnsi"/>
          <w:b/>
          <w:bCs/>
        </w:rPr>
      </w:pPr>
    </w:p>
    <w:p w14:paraId="7745DEAF" w14:textId="77777777" w:rsidR="00476440" w:rsidRDefault="00476440" w:rsidP="00D36376">
      <w:pPr>
        <w:rPr>
          <w:rFonts w:cstheme="minorHAnsi"/>
          <w:b/>
          <w:bCs/>
        </w:rPr>
      </w:pPr>
    </w:p>
    <w:p w14:paraId="28DDD8D1" w14:textId="77777777" w:rsidR="00476440" w:rsidRDefault="00476440" w:rsidP="00D36376">
      <w:pPr>
        <w:rPr>
          <w:rFonts w:cstheme="minorHAnsi"/>
          <w:b/>
          <w:bCs/>
        </w:rPr>
      </w:pPr>
    </w:p>
    <w:p w14:paraId="424689D0" w14:textId="77777777" w:rsidR="00476440" w:rsidRDefault="00476440" w:rsidP="00D36376">
      <w:pPr>
        <w:rPr>
          <w:rFonts w:cstheme="minorHAnsi"/>
          <w:b/>
          <w:bCs/>
        </w:rPr>
      </w:pPr>
    </w:p>
    <w:p w14:paraId="74E7D2BB" w14:textId="77777777" w:rsidR="00BC4036" w:rsidRDefault="00BC4036" w:rsidP="00D36376">
      <w:pPr>
        <w:rPr>
          <w:rFonts w:cstheme="minorHAnsi"/>
          <w:b/>
          <w:bCs/>
        </w:rPr>
      </w:pPr>
    </w:p>
    <w:p w14:paraId="2AF72267" w14:textId="77777777" w:rsidR="00BC4036" w:rsidRDefault="00BC4036" w:rsidP="00D36376">
      <w:pPr>
        <w:rPr>
          <w:rFonts w:cstheme="minorHAnsi"/>
          <w:b/>
          <w:bCs/>
        </w:rPr>
      </w:pPr>
    </w:p>
    <w:p w14:paraId="15CAF6CB" w14:textId="77777777" w:rsidR="00BC4036" w:rsidRPr="009D501D" w:rsidRDefault="00BC4036" w:rsidP="00D36376">
      <w:pPr>
        <w:rPr>
          <w:rFonts w:cstheme="minorHAnsi"/>
          <w:b/>
          <w:bCs/>
        </w:rPr>
      </w:pPr>
    </w:p>
    <w:p w14:paraId="6657D05D" w14:textId="754DA20A" w:rsidR="007A7842" w:rsidRPr="009D501D" w:rsidRDefault="007A7842" w:rsidP="00B42AA9">
      <w:pPr>
        <w:pStyle w:val="ListParagraph"/>
        <w:numPr>
          <w:ilvl w:val="0"/>
          <w:numId w:val="8"/>
        </w:numPr>
        <w:outlineLvl w:val="0"/>
        <w:rPr>
          <w:rFonts w:cstheme="minorHAnsi"/>
          <w:b/>
          <w:bCs/>
          <w:sz w:val="32"/>
          <w:szCs w:val="32"/>
        </w:rPr>
      </w:pPr>
      <w:bookmarkStart w:id="2" w:name="_Toc112238870"/>
      <w:r w:rsidRPr="009D501D">
        <w:rPr>
          <w:rFonts w:cstheme="minorHAnsi"/>
          <w:b/>
          <w:bCs/>
          <w:sz w:val="32"/>
          <w:szCs w:val="32"/>
        </w:rPr>
        <w:lastRenderedPageBreak/>
        <w:t>Introduction</w:t>
      </w:r>
      <w:bookmarkEnd w:id="2"/>
    </w:p>
    <w:p w14:paraId="15BC21D1" w14:textId="4E7ABE30" w:rsidR="001E52CB" w:rsidRPr="009D501D" w:rsidRDefault="00B02765" w:rsidP="006E3E7A">
      <w:pPr>
        <w:rPr>
          <w:rFonts w:cstheme="minorHAnsi"/>
          <w:sz w:val="24"/>
        </w:rPr>
      </w:pPr>
      <w:r w:rsidRPr="009D501D">
        <w:rPr>
          <w:rFonts w:cstheme="minorHAnsi"/>
          <w:sz w:val="24"/>
        </w:rPr>
        <w:t>T</w:t>
      </w:r>
      <w:r w:rsidR="00AD1AD0" w:rsidRPr="009D501D">
        <w:rPr>
          <w:rFonts w:cstheme="minorHAnsi"/>
          <w:sz w:val="24"/>
        </w:rPr>
        <w:t>he</w:t>
      </w:r>
      <w:r w:rsidR="00515F28" w:rsidRPr="009D501D">
        <w:rPr>
          <w:rFonts w:cstheme="minorHAnsi"/>
          <w:sz w:val="24"/>
        </w:rPr>
        <w:t xml:space="preserve"> t</w:t>
      </w:r>
      <w:r w:rsidR="001968EC" w:rsidRPr="009D501D">
        <w:rPr>
          <w:rFonts w:cstheme="minorHAnsi"/>
          <w:sz w:val="24"/>
        </w:rPr>
        <w:t xml:space="preserve">elecom industry </w:t>
      </w:r>
      <w:r w:rsidR="00AD1AD0" w:rsidRPr="009D501D">
        <w:rPr>
          <w:rFonts w:cstheme="minorHAnsi"/>
          <w:sz w:val="24"/>
        </w:rPr>
        <w:t xml:space="preserve">is </w:t>
      </w:r>
      <w:r w:rsidR="001968EC" w:rsidRPr="009D501D">
        <w:rPr>
          <w:rFonts w:cstheme="minorHAnsi"/>
          <w:sz w:val="24"/>
        </w:rPr>
        <w:t xml:space="preserve">pushing for new solutions to meet the rapid network </w:t>
      </w:r>
      <w:r w:rsidR="000267C6" w:rsidRPr="009D501D">
        <w:rPr>
          <w:rFonts w:cstheme="minorHAnsi"/>
          <w:sz w:val="24"/>
        </w:rPr>
        <w:t>growth</w:t>
      </w:r>
      <w:r w:rsidR="001968EC" w:rsidRPr="009D501D">
        <w:rPr>
          <w:rFonts w:cstheme="minorHAnsi"/>
          <w:sz w:val="24"/>
        </w:rPr>
        <w:t xml:space="preserve"> and demand, be able to innovate faster</w:t>
      </w:r>
      <w:r w:rsidR="00662684" w:rsidRPr="009D501D">
        <w:rPr>
          <w:rFonts w:cstheme="minorHAnsi"/>
          <w:sz w:val="24"/>
        </w:rPr>
        <w:t>,</w:t>
      </w:r>
      <w:r w:rsidR="001968EC" w:rsidRPr="009D501D">
        <w:rPr>
          <w:rFonts w:cstheme="minorHAnsi"/>
          <w:sz w:val="24"/>
        </w:rPr>
        <w:t xml:space="preserve"> and reduce cost, </w:t>
      </w:r>
      <w:r w:rsidR="00695352" w:rsidRPr="009D501D">
        <w:rPr>
          <w:rFonts w:cstheme="minorHAnsi"/>
          <w:sz w:val="24"/>
        </w:rPr>
        <w:t>[Service provider]</w:t>
      </w:r>
      <w:r w:rsidR="001968EC" w:rsidRPr="009D501D">
        <w:rPr>
          <w:rFonts w:cstheme="minorHAnsi"/>
          <w:sz w:val="24"/>
        </w:rPr>
        <w:t xml:space="preserve"> would like to adopt </w:t>
      </w:r>
      <w:proofErr w:type="spellStart"/>
      <w:r w:rsidR="001968EC" w:rsidRPr="009D501D">
        <w:rPr>
          <w:rFonts w:cstheme="minorHAnsi"/>
          <w:sz w:val="24"/>
        </w:rPr>
        <w:t>webscale</w:t>
      </w:r>
      <w:proofErr w:type="spellEnd"/>
      <w:r w:rsidR="001968EC" w:rsidRPr="009D501D">
        <w:rPr>
          <w:rFonts w:cstheme="minorHAnsi"/>
          <w:sz w:val="24"/>
        </w:rPr>
        <w:t xml:space="preserve"> technologies and methods based on a new </w:t>
      </w:r>
      <w:r w:rsidR="000267C6" w:rsidRPr="009D501D">
        <w:rPr>
          <w:rFonts w:cstheme="minorHAnsi"/>
          <w:sz w:val="24"/>
        </w:rPr>
        <w:t>concept</w:t>
      </w:r>
      <w:r w:rsidR="001968EC" w:rsidRPr="009D501D">
        <w:rPr>
          <w:rFonts w:cstheme="minorHAnsi"/>
          <w:sz w:val="24"/>
        </w:rPr>
        <w:t xml:space="preserve"> like merchant silicon, </w:t>
      </w:r>
      <w:r w:rsidR="00051915" w:rsidRPr="009D501D">
        <w:rPr>
          <w:rFonts w:cstheme="minorHAnsi"/>
          <w:sz w:val="24"/>
        </w:rPr>
        <w:t>software-</w:t>
      </w:r>
      <w:r w:rsidR="001968EC" w:rsidRPr="009D501D">
        <w:rPr>
          <w:rFonts w:cstheme="minorHAnsi"/>
          <w:sz w:val="24"/>
        </w:rPr>
        <w:t xml:space="preserve">centric </w:t>
      </w:r>
      <w:r w:rsidR="005020E8" w:rsidRPr="009D501D">
        <w:rPr>
          <w:rFonts w:cstheme="minorHAnsi"/>
          <w:sz w:val="24"/>
        </w:rPr>
        <w:t>solutions,</w:t>
      </w:r>
      <w:r w:rsidR="001968EC" w:rsidRPr="009D501D">
        <w:rPr>
          <w:rFonts w:cstheme="minorHAnsi"/>
          <w:sz w:val="24"/>
        </w:rPr>
        <w:t xml:space="preserve"> white-box</w:t>
      </w:r>
      <w:r w:rsidR="00400F8E" w:rsidRPr="009D501D">
        <w:rPr>
          <w:rFonts w:cstheme="minorHAnsi"/>
          <w:sz w:val="24"/>
        </w:rPr>
        <w:t>ing</w:t>
      </w:r>
      <w:r w:rsidR="001968EC" w:rsidRPr="009D501D">
        <w:rPr>
          <w:rFonts w:cstheme="minorHAnsi"/>
          <w:sz w:val="24"/>
        </w:rPr>
        <w:t xml:space="preserve">, </w:t>
      </w:r>
      <w:r w:rsidR="00AC7D3E" w:rsidRPr="009D501D">
        <w:rPr>
          <w:rFonts w:cstheme="minorHAnsi"/>
          <w:sz w:val="24"/>
        </w:rPr>
        <w:t>disaggregation,</w:t>
      </w:r>
      <w:r w:rsidR="001968EC" w:rsidRPr="009D501D">
        <w:rPr>
          <w:rFonts w:cstheme="minorHAnsi"/>
          <w:sz w:val="24"/>
        </w:rPr>
        <w:t xml:space="preserve"> and </w:t>
      </w:r>
      <w:r w:rsidR="00400F8E" w:rsidRPr="009D501D">
        <w:rPr>
          <w:rFonts w:cstheme="minorHAnsi"/>
          <w:sz w:val="24"/>
        </w:rPr>
        <w:t>e</w:t>
      </w:r>
      <w:r w:rsidR="00C652CA" w:rsidRPr="009D501D">
        <w:rPr>
          <w:rFonts w:cstheme="minorHAnsi"/>
          <w:sz w:val="24"/>
        </w:rPr>
        <w:t>liminating</w:t>
      </w:r>
      <w:r w:rsidR="006B2954" w:rsidRPr="009D501D">
        <w:rPr>
          <w:rFonts w:cstheme="minorHAnsi"/>
          <w:sz w:val="24"/>
        </w:rPr>
        <w:t xml:space="preserve"> vendor lock. </w:t>
      </w:r>
    </w:p>
    <w:p w14:paraId="67CE41F5" w14:textId="7352C342" w:rsidR="001968EC" w:rsidRPr="009D501D" w:rsidRDefault="00695352" w:rsidP="00051915">
      <w:pPr>
        <w:rPr>
          <w:rFonts w:cstheme="minorHAnsi"/>
          <w:sz w:val="24"/>
        </w:rPr>
      </w:pPr>
      <w:r w:rsidRPr="009D501D">
        <w:rPr>
          <w:rFonts w:cstheme="minorHAnsi"/>
          <w:sz w:val="24"/>
        </w:rPr>
        <w:t>[Service provider]</w:t>
      </w:r>
      <w:r w:rsidR="001968EC" w:rsidRPr="009D501D">
        <w:rPr>
          <w:rFonts w:cstheme="minorHAnsi"/>
          <w:sz w:val="24"/>
        </w:rPr>
        <w:t xml:space="preserve"> </w:t>
      </w:r>
      <w:r w:rsidR="005020E8" w:rsidRPr="009D501D">
        <w:rPr>
          <w:rFonts w:cstheme="minorHAnsi"/>
          <w:sz w:val="24"/>
        </w:rPr>
        <w:t>goal</w:t>
      </w:r>
      <w:r w:rsidR="001968EC" w:rsidRPr="009D501D">
        <w:rPr>
          <w:rFonts w:cstheme="minorHAnsi"/>
          <w:sz w:val="24"/>
        </w:rPr>
        <w:t xml:space="preserve"> is to obtain efficiencies in the network and meet the following goals in the </w:t>
      </w:r>
      <w:r w:rsidR="002D3A4C" w:rsidRPr="009D501D">
        <w:rPr>
          <w:rFonts w:cstheme="minorHAnsi"/>
          <w:sz w:val="24"/>
        </w:rPr>
        <w:t xml:space="preserve">following </w:t>
      </w:r>
      <w:r w:rsidR="001968EC" w:rsidRPr="009D501D">
        <w:rPr>
          <w:rFonts w:cstheme="minorHAnsi"/>
          <w:sz w:val="24"/>
        </w:rPr>
        <w:t xml:space="preserve">years: </w:t>
      </w:r>
    </w:p>
    <w:p w14:paraId="6EC5449E" w14:textId="39B35DCC" w:rsidR="001968EC" w:rsidRPr="009D501D" w:rsidRDefault="001968EC" w:rsidP="001968EC">
      <w:pPr>
        <w:pStyle w:val="ListParagraph"/>
        <w:numPr>
          <w:ilvl w:val="0"/>
          <w:numId w:val="5"/>
        </w:numPr>
        <w:suppressAutoHyphens/>
        <w:spacing w:after="120" w:line="240" w:lineRule="auto"/>
        <w:jc w:val="both"/>
        <w:rPr>
          <w:rFonts w:cstheme="minorHAnsi"/>
          <w:sz w:val="24"/>
        </w:rPr>
      </w:pPr>
      <w:r w:rsidRPr="009D501D">
        <w:rPr>
          <w:rFonts w:cstheme="minorHAnsi"/>
          <w:sz w:val="24"/>
        </w:rPr>
        <w:t>Reduced cost per bit</w:t>
      </w:r>
      <w:r w:rsidR="00776C9C" w:rsidRPr="009D501D">
        <w:rPr>
          <w:rFonts w:cstheme="minorHAnsi"/>
          <w:sz w:val="24"/>
        </w:rPr>
        <w:t>.</w:t>
      </w:r>
    </w:p>
    <w:p w14:paraId="20E661D4" w14:textId="0E3BD9BE" w:rsidR="001968EC" w:rsidRPr="009D501D" w:rsidRDefault="001968EC" w:rsidP="001968EC">
      <w:pPr>
        <w:pStyle w:val="ListParagraph"/>
        <w:numPr>
          <w:ilvl w:val="0"/>
          <w:numId w:val="5"/>
        </w:numPr>
        <w:suppressAutoHyphens/>
        <w:spacing w:after="120" w:line="240" w:lineRule="auto"/>
        <w:jc w:val="both"/>
        <w:rPr>
          <w:rFonts w:cstheme="minorHAnsi"/>
          <w:sz w:val="24"/>
        </w:rPr>
      </w:pPr>
      <w:r w:rsidRPr="00C574B4">
        <w:rPr>
          <w:rFonts w:cstheme="minorHAnsi"/>
          <w:sz w:val="24"/>
        </w:rPr>
        <w:t xml:space="preserve">Avoid </w:t>
      </w:r>
      <w:r w:rsidR="00CC1A22" w:rsidRPr="009D501D">
        <w:rPr>
          <w:rFonts w:cstheme="minorHAnsi"/>
          <w:sz w:val="24"/>
        </w:rPr>
        <w:t>any</w:t>
      </w:r>
      <w:r w:rsidRPr="009D501D">
        <w:rPr>
          <w:rFonts w:cstheme="minorHAnsi"/>
          <w:sz w:val="24"/>
        </w:rPr>
        <w:t xml:space="preserve"> network </w:t>
      </w:r>
      <w:r w:rsidR="00F9427A" w:rsidRPr="009D501D">
        <w:rPr>
          <w:rFonts w:cstheme="minorHAnsi"/>
          <w:sz w:val="24"/>
        </w:rPr>
        <w:t>supplier</w:t>
      </w:r>
      <w:r w:rsidRPr="009D501D">
        <w:rPr>
          <w:rFonts w:cstheme="minorHAnsi"/>
          <w:sz w:val="24"/>
        </w:rPr>
        <w:t xml:space="preserve"> lock-in</w:t>
      </w:r>
      <w:r w:rsidR="00776C9C" w:rsidRPr="009D501D">
        <w:rPr>
          <w:rFonts w:cstheme="minorHAnsi"/>
          <w:sz w:val="24"/>
        </w:rPr>
        <w:t>.</w:t>
      </w:r>
    </w:p>
    <w:p w14:paraId="4143C261" w14:textId="6EA4FEB9" w:rsidR="001968EC" w:rsidRPr="009D501D" w:rsidRDefault="001968EC" w:rsidP="001968EC">
      <w:pPr>
        <w:pStyle w:val="ListParagraph"/>
        <w:numPr>
          <w:ilvl w:val="0"/>
          <w:numId w:val="5"/>
        </w:numPr>
        <w:suppressAutoHyphens/>
        <w:spacing w:after="120" w:line="240" w:lineRule="auto"/>
        <w:jc w:val="both"/>
        <w:rPr>
          <w:rFonts w:cstheme="minorHAnsi"/>
          <w:sz w:val="24"/>
        </w:rPr>
      </w:pPr>
      <w:r w:rsidRPr="009D501D">
        <w:rPr>
          <w:rFonts w:cstheme="minorHAnsi"/>
          <w:sz w:val="24"/>
        </w:rPr>
        <w:t xml:space="preserve">Deployment of homogeneous hardware across all </w:t>
      </w:r>
      <w:r w:rsidR="000267C6" w:rsidRPr="009D501D">
        <w:rPr>
          <w:rFonts w:cstheme="minorHAnsi"/>
          <w:sz w:val="24"/>
        </w:rPr>
        <w:t>network</w:t>
      </w:r>
      <w:r w:rsidRPr="009D501D">
        <w:rPr>
          <w:rFonts w:cstheme="minorHAnsi"/>
          <w:sz w:val="24"/>
        </w:rPr>
        <w:t xml:space="preserve"> locations</w:t>
      </w:r>
      <w:r w:rsidR="00776C9C" w:rsidRPr="009D501D">
        <w:rPr>
          <w:rFonts w:cstheme="minorHAnsi"/>
          <w:sz w:val="24"/>
        </w:rPr>
        <w:t>.</w:t>
      </w:r>
    </w:p>
    <w:p w14:paraId="5F84DE33" w14:textId="1348EA2D" w:rsidR="001968EC" w:rsidRPr="009D501D" w:rsidRDefault="001968EC" w:rsidP="001968EC">
      <w:pPr>
        <w:pStyle w:val="ListParagraph"/>
        <w:numPr>
          <w:ilvl w:val="0"/>
          <w:numId w:val="5"/>
        </w:numPr>
        <w:suppressAutoHyphens/>
        <w:spacing w:after="120" w:line="240" w:lineRule="auto"/>
        <w:jc w:val="both"/>
        <w:rPr>
          <w:rFonts w:cstheme="minorHAnsi"/>
          <w:sz w:val="24"/>
        </w:rPr>
      </w:pPr>
      <w:r w:rsidRPr="009D501D">
        <w:rPr>
          <w:rFonts w:cstheme="minorHAnsi"/>
          <w:sz w:val="24"/>
        </w:rPr>
        <w:t>Simplified operation and systems integration based on unique software.</w:t>
      </w:r>
    </w:p>
    <w:p w14:paraId="074D3800" w14:textId="1B199A2F" w:rsidR="001968EC" w:rsidRPr="009D501D" w:rsidRDefault="001968EC" w:rsidP="001968EC">
      <w:pPr>
        <w:pStyle w:val="ListParagraph"/>
        <w:numPr>
          <w:ilvl w:val="0"/>
          <w:numId w:val="5"/>
        </w:numPr>
        <w:suppressAutoHyphens/>
        <w:spacing w:after="120" w:line="240" w:lineRule="auto"/>
        <w:jc w:val="both"/>
        <w:rPr>
          <w:rFonts w:cstheme="minorHAnsi"/>
          <w:sz w:val="24"/>
        </w:rPr>
      </w:pPr>
      <w:r w:rsidRPr="009D501D">
        <w:rPr>
          <w:rFonts w:cstheme="minorHAnsi"/>
          <w:sz w:val="24"/>
        </w:rPr>
        <w:t>Accelerate innovation and faster time to market</w:t>
      </w:r>
      <w:r w:rsidR="00776C9C" w:rsidRPr="009D501D">
        <w:rPr>
          <w:rFonts w:cstheme="minorHAnsi"/>
          <w:sz w:val="24"/>
        </w:rPr>
        <w:t>.</w:t>
      </w:r>
    </w:p>
    <w:p w14:paraId="386A19F0" w14:textId="77777777" w:rsidR="001968EC" w:rsidRPr="009D501D" w:rsidRDefault="001968EC" w:rsidP="001968EC">
      <w:pPr>
        <w:pStyle w:val="ListParagraph"/>
        <w:rPr>
          <w:rFonts w:cstheme="minorHAnsi"/>
          <w:sz w:val="24"/>
        </w:rPr>
      </w:pPr>
    </w:p>
    <w:p w14:paraId="5971E008" w14:textId="2634C4B1" w:rsidR="001968EC" w:rsidRPr="009D501D" w:rsidRDefault="00C124EA" w:rsidP="001968EC">
      <w:pPr>
        <w:rPr>
          <w:rFonts w:cstheme="minorHAnsi"/>
          <w:sz w:val="24"/>
        </w:rPr>
      </w:pPr>
      <w:r w:rsidRPr="009D501D">
        <w:rPr>
          <w:rFonts w:cstheme="minorHAnsi"/>
          <w:sz w:val="24"/>
        </w:rPr>
        <w:t xml:space="preserve">A disaggregate, cloud-native approach to networking infrastructure </w:t>
      </w:r>
      <w:r w:rsidR="001968EC" w:rsidRPr="009D501D">
        <w:rPr>
          <w:rFonts w:cstheme="minorHAnsi"/>
          <w:sz w:val="24"/>
        </w:rPr>
        <w:t xml:space="preserve">will allow </w:t>
      </w:r>
      <w:r w:rsidR="00695352" w:rsidRPr="009D501D">
        <w:rPr>
          <w:rFonts w:cstheme="minorHAnsi"/>
          <w:sz w:val="24"/>
        </w:rPr>
        <w:t>[Service provider]</w:t>
      </w:r>
      <w:r w:rsidR="001968EC" w:rsidRPr="009D501D">
        <w:rPr>
          <w:rFonts w:cstheme="minorHAnsi"/>
          <w:sz w:val="24"/>
        </w:rPr>
        <w:t xml:space="preserve"> to achieve </w:t>
      </w:r>
      <w:r w:rsidR="000267C6" w:rsidRPr="009D501D">
        <w:rPr>
          <w:rFonts w:cstheme="minorHAnsi"/>
          <w:sz w:val="24"/>
        </w:rPr>
        <w:t xml:space="preserve">the </w:t>
      </w:r>
      <w:r w:rsidR="001968EC" w:rsidRPr="009D501D">
        <w:rPr>
          <w:rFonts w:cstheme="minorHAnsi"/>
          <w:sz w:val="24"/>
        </w:rPr>
        <w:t>above goals.</w:t>
      </w:r>
    </w:p>
    <w:p w14:paraId="5242D121" w14:textId="003800F6" w:rsidR="001968EC" w:rsidRPr="009D501D" w:rsidRDefault="00695352" w:rsidP="001968EC">
      <w:pPr>
        <w:rPr>
          <w:rFonts w:cstheme="minorHAnsi"/>
          <w:sz w:val="24"/>
        </w:rPr>
      </w:pPr>
      <w:r w:rsidRPr="009D501D">
        <w:rPr>
          <w:rFonts w:cstheme="minorHAnsi"/>
          <w:sz w:val="24"/>
        </w:rPr>
        <w:t>[Service provider]</w:t>
      </w:r>
      <w:r w:rsidR="001968EC" w:rsidRPr="009D501D">
        <w:rPr>
          <w:rFonts w:cstheme="minorHAnsi"/>
          <w:sz w:val="24"/>
        </w:rPr>
        <w:t xml:space="preserve"> will then evaluate each </w:t>
      </w:r>
      <w:r w:rsidR="00F9427A" w:rsidRPr="009D501D">
        <w:rPr>
          <w:rFonts w:cstheme="minorHAnsi"/>
          <w:sz w:val="24"/>
        </w:rPr>
        <w:t>supplier</w:t>
      </w:r>
      <w:r w:rsidR="001968EC" w:rsidRPr="009D501D">
        <w:rPr>
          <w:rFonts w:cstheme="minorHAnsi"/>
          <w:sz w:val="24"/>
        </w:rPr>
        <w:t xml:space="preserve"> for his overall compliance and overall response to pick </w:t>
      </w:r>
      <w:r w:rsidR="000267C6" w:rsidRPr="009D501D">
        <w:rPr>
          <w:rFonts w:cstheme="minorHAnsi"/>
          <w:sz w:val="24"/>
        </w:rPr>
        <w:t>best-of-breed</w:t>
      </w:r>
      <w:r w:rsidR="001968EC" w:rsidRPr="009D501D">
        <w:rPr>
          <w:rFonts w:cstheme="minorHAnsi"/>
          <w:sz w:val="24"/>
        </w:rPr>
        <w:t xml:space="preserve"> </w:t>
      </w:r>
      <w:r w:rsidR="00F9427A" w:rsidRPr="009D501D">
        <w:rPr>
          <w:rFonts w:cstheme="minorHAnsi"/>
          <w:sz w:val="24"/>
        </w:rPr>
        <w:t>supplier</w:t>
      </w:r>
      <w:r w:rsidR="001968EC" w:rsidRPr="009D501D">
        <w:rPr>
          <w:rFonts w:cstheme="minorHAnsi"/>
          <w:sz w:val="24"/>
        </w:rPr>
        <w:t xml:space="preserve">s for </w:t>
      </w:r>
      <w:r w:rsidR="004F04CF" w:rsidRPr="009D501D">
        <w:rPr>
          <w:rFonts w:cstheme="minorHAnsi"/>
          <w:sz w:val="24"/>
        </w:rPr>
        <w:t>software</w:t>
      </w:r>
      <w:r w:rsidR="00DF4F49" w:rsidRPr="009D501D">
        <w:rPr>
          <w:rFonts w:cstheme="minorHAnsi"/>
          <w:sz w:val="24"/>
        </w:rPr>
        <w:t xml:space="preserve"> </w:t>
      </w:r>
      <w:r w:rsidR="001968EC" w:rsidRPr="009D501D">
        <w:rPr>
          <w:rFonts w:cstheme="minorHAnsi"/>
          <w:sz w:val="24"/>
        </w:rPr>
        <w:t xml:space="preserve">and </w:t>
      </w:r>
      <w:r w:rsidR="00DF4F49" w:rsidRPr="009D501D">
        <w:rPr>
          <w:rFonts w:cstheme="minorHAnsi"/>
          <w:sz w:val="24"/>
        </w:rPr>
        <w:t>hardware</w:t>
      </w:r>
      <w:r w:rsidR="001968EC" w:rsidRPr="009D501D">
        <w:rPr>
          <w:rFonts w:cstheme="minorHAnsi"/>
          <w:sz w:val="24"/>
        </w:rPr>
        <w:t>.</w:t>
      </w:r>
    </w:p>
    <w:p w14:paraId="685DB59A" w14:textId="77777777" w:rsidR="001968EC" w:rsidRPr="009D501D" w:rsidRDefault="001968EC" w:rsidP="001968EC">
      <w:pPr>
        <w:rPr>
          <w:rFonts w:cstheme="minorHAnsi"/>
          <w:sz w:val="24"/>
        </w:rPr>
      </w:pPr>
    </w:p>
    <w:p w14:paraId="4920E2BF" w14:textId="01A0F001" w:rsidR="009B6948" w:rsidRPr="009D501D" w:rsidRDefault="009B6948" w:rsidP="00B42AA9">
      <w:pPr>
        <w:pStyle w:val="ListParagraph"/>
        <w:numPr>
          <w:ilvl w:val="0"/>
          <w:numId w:val="8"/>
        </w:numPr>
        <w:outlineLvl w:val="0"/>
        <w:rPr>
          <w:rFonts w:eastAsia="Times New Roman" w:cstheme="minorHAnsi"/>
          <w:b/>
          <w:caps/>
          <w:kern w:val="28"/>
          <w:sz w:val="24"/>
          <w:szCs w:val="20"/>
          <w:lang w:val="es-ES_tradnl" w:eastAsia="es-ES" w:bidi="ar-SA"/>
        </w:rPr>
      </w:pPr>
      <w:bookmarkStart w:id="3" w:name="_Toc112238871"/>
      <w:r w:rsidRPr="009D501D">
        <w:rPr>
          <w:rFonts w:eastAsia="Times New Roman" w:cstheme="minorHAnsi"/>
          <w:b/>
          <w:caps/>
          <w:kern w:val="28"/>
          <w:sz w:val="24"/>
          <w:szCs w:val="20"/>
          <w:lang w:val="es-ES_tradnl" w:eastAsia="es-ES" w:bidi="ar-SA"/>
        </w:rPr>
        <w:t>Distributed Disaggregated Chassis</w:t>
      </w:r>
      <w:bookmarkEnd w:id="3"/>
    </w:p>
    <w:p w14:paraId="08CCE459" w14:textId="77777777" w:rsidR="001657B8" w:rsidRDefault="009B6948" w:rsidP="001657B8">
      <w:pPr>
        <w:rPr>
          <w:rFonts w:cstheme="minorHAnsi"/>
          <w:sz w:val="24"/>
        </w:rPr>
      </w:pPr>
      <w:r w:rsidRPr="009D501D">
        <w:rPr>
          <w:rFonts w:eastAsia="Times New Roman" w:cstheme="minorHAnsi"/>
          <w:b/>
          <w:caps/>
          <w:kern w:val="28"/>
          <w:sz w:val="24"/>
          <w:szCs w:val="20"/>
          <w:lang w:val="es-ES_tradnl" w:eastAsia="es-ES" w:bidi="ar-SA"/>
        </w:rPr>
        <w:t xml:space="preserve"> </w:t>
      </w:r>
      <w:r w:rsidR="001968EC" w:rsidRPr="009D501D">
        <w:rPr>
          <w:rFonts w:cstheme="minorHAnsi"/>
          <w:sz w:val="24"/>
        </w:rPr>
        <w:t>At</w:t>
      </w:r>
      <w:r w:rsidR="00B77C46" w:rsidRPr="009D501D">
        <w:rPr>
          <w:rFonts w:cstheme="minorHAnsi"/>
          <w:sz w:val="24"/>
        </w:rPr>
        <w:t xml:space="preserve"> the</w:t>
      </w:r>
      <w:r w:rsidR="001968EC" w:rsidRPr="009D501D">
        <w:rPr>
          <w:rFonts w:cstheme="minorHAnsi"/>
          <w:sz w:val="24"/>
        </w:rPr>
        <w:t xml:space="preserve"> beginning of 2019 market leaders</w:t>
      </w:r>
      <w:r w:rsidR="000267C6" w:rsidRPr="009D501D">
        <w:rPr>
          <w:rFonts w:cstheme="minorHAnsi"/>
          <w:sz w:val="24"/>
        </w:rPr>
        <w:t>,</w:t>
      </w:r>
      <w:r w:rsidR="001968EC" w:rsidRPr="009D501D">
        <w:rPr>
          <w:rFonts w:cstheme="minorHAnsi"/>
          <w:sz w:val="24"/>
        </w:rPr>
        <w:t xml:space="preserve"> Tier-1 carriers </w:t>
      </w:r>
      <w:r w:rsidR="00E87BA1" w:rsidRPr="009D501D">
        <w:rPr>
          <w:rFonts w:cstheme="minorHAnsi"/>
          <w:sz w:val="24"/>
        </w:rPr>
        <w:t>with merchant</w:t>
      </w:r>
      <w:r w:rsidR="001968EC" w:rsidRPr="009D501D">
        <w:rPr>
          <w:rFonts w:cstheme="minorHAnsi"/>
          <w:sz w:val="24"/>
        </w:rPr>
        <w:t xml:space="preserve"> silicon providers</w:t>
      </w:r>
      <w:r w:rsidR="00662684" w:rsidRPr="009D501D">
        <w:rPr>
          <w:rFonts w:cstheme="minorHAnsi"/>
          <w:sz w:val="24"/>
        </w:rPr>
        <w:t>,</w:t>
      </w:r>
      <w:r w:rsidR="001968EC" w:rsidRPr="009D501D">
        <w:rPr>
          <w:rFonts w:cstheme="minorHAnsi"/>
          <w:sz w:val="24"/>
        </w:rPr>
        <w:t xml:space="preserve"> and </w:t>
      </w:r>
      <w:r w:rsidR="00662684" w:rsidRPr="009D501D">
        <w:rPr>
          <w:rFonts w:cstheme="minorHAnsi"/>
          <w:sz w:val="24"/>
        </w:rPr>
        <w:t>ODM</w:t>
      </w:r>
      <w:r w:rsidR="00E87BA1" w:rsidRPr="009D501D">
        <w:rPr>
          <w:rFonts w:cstheme="minorHAnsi"/>
          <w:sz w:val="24"/>
        </w:rPr>
        <w:t xml:space="preserve"> </w:t>
      </w:r>
      <w:r w:rsidR="00F9427A" w:rsidRPr="009D501D">
        <w:rPr>
          <w:rFonts w:cstheme="minorHAnsi"/>
          <w:sz w:val="24"/>
        </w:rPr>
        <w:t>supplier</w:t>
      </w:r>
      <w:r w:rsidR="00E87BA1" w:rsidRPr="009D501D">
        <w:rPr>
          <w:rFonts w:cstheme="minorHAnsi"/>
          <w:sz w:val="24"/>
        </w:rPr>
        <w:t>s</w:t>
      </w:r>
      <w:r w:rsidR="001968EC" w:rsidRPr="009D501D">
        <w:rPr>
          <w:rFonts w:cstheme="minorHAnsi"/>
          <w:sz w:val="24"/>
        </w:rPr>
        <w:t xml:space="preserve"> submitted to the Open Compute Project (OCP) specifications for a Distributed Disaggregated Chassis (DDC) architecture. </w:t>
      </w:r>
      <w:r w:rsidR="001657B8" w:rsidRPr="001657B8">
        <w:rPr>
          <w:rFonts w:cstheme="minorHAnsi"/>
          <w:sz w:val="24"/>
        </w:rPr>
        <w:t xml:space="preserve">Using open merchant silicon chips, the DDC design aims to establish a standard set of configurable building blocks to construct service provider-class routers, from single line card systems to large, disaggregated chassis clusters. </w:t>
      </w:r>
    </w:p>
    <w:p w14:paraId="12CBED3D" w14:textId="09186AFB" w:rsidR="001968EC" w:rsidRPr="009D501D" w:rsidRDefault="001968EC" w:rsidP="001657B8">
      <w:pPr>
        <w:rPr>
          <w:rFonts w:cstheme="minorHAnsi"/>
          <w:sz w:val="24"/>
        </w:rPr>
      </w:pPr>
      <w:r w:rsidRPr="009D501D">
        <w:rPr>
          <w:rFonts w:cstheme="minorHAnsi"/>
          <w:sz w:val="24"/>
        </w:rPr>
        <w:t xml:space="preserve">This architecture design is built from </w:t>
      </w:r>
      <w:r w:rsidR="006364F0" w:rsidRPr="009D501D">
        <w:rPr>
          <w:rFonts w:cstheme="minorHAnsi"/>
          <w:sz w:val="24"/>
        </w:rPr>
        <w:t xml:space="preserve">the </w:t>
      </w:r>
      <w:r w:rsidRPr="009D501D">
        <w:rPr>
          <w:rFonts w:cstheme="minorHAnsi"/>
          <w:sz w:val="24"/>
        </w:rPr>
        <w:t xml:space="preserve">ground </w:t>
      </w:r>
      <w:r w:rsidR="00D23616">
        <w:rPr>
          <w:rFonts w:cstheme="minorHAnsi"/>
          <w:sz w:val="24"/>
        </w:rPr>
        <w:t xml:space="preserve">up </w:t>
      </w:r>
      <w:r w:rsidRPr="009D501D">
        <w:rPr>
          <w:rFonts w:cstheme="minorHAnsi"/>
          <w:sz w:val="24"/>
        </w:rPr>
        <w:t xml:space="preserve">for the carrier’s network rigid requirements, </w:t>
      </w:r>
      <w:r w:rsidR="006364F0" w:rsidRPr="009D501D">
        <w:rPr>
          <w:rFonts w:cstheme="minorHAnsi"/>
          <w:sz w:val="24"/>
        </w:rPr>
        <w:t>and provides</w:t>
      </w:r>
      <w:r w:rsidRPr="009D501D">
        <w:rPr>
          <w:rFonts w:cstheme="minorHAnsi"/>
          <w:sz w:val="24"/>
        </w:rPr>
        <w:t xml:space="preserve"> </w:t>
      </w:r>
      <w:r w:rsidR="006364F0" w:rsidRPr="009D501D">
        <w:rPr>
          <w:rFonts w:cstheme="minorHAnsi"/>
          <w:sz w:val="24"/>
        </w:rPr>
        <w:t>end-to-end</w:t>
      </w:r>
      <w:r w:rsidRPr="009D501D">
        <w:rPr>
          <w:rFonts w:cstheme="minorHAnsi"/>
          <w:sz w:val="24"/>
        </w:rPr>
        <w:t xml:space="preserve"> functionality from the core, edge peering</w:t>
      </w:r>
      <w:r w:rsidR="006364F0" w:rsidRPr="009D501D">
        <w:rPr>
          <w:rFonts w:cstheme="minorHAnsi"/>
          <w:sz w:val="24"/>
        </w:rPr>
        <w:t>,</w:t>
      </w:r>
      <w:r w:rsidRPr="009D501D">
        <w:rPr>
          <w:rFonts w:cstheme="minorHAnsi"/>
          <w:sz w:val="24"/>
        </w:rPr>
        <w:t xml:space="preserve"> and access locations.</w:t>
      </w:r>
    </w:p>
    <w:p w14:paraId="345905B1" w14:textId="77777777" w:rsidR="001968EC" w:rsidRPr="009D501D" w:rsidRDefault="001968EC" w:rsidP="001968EC">
      <w:pPr>
        <w:spacing w:after="0"/>
        <w:rPr>
          <w:rFonts w:cstheme="minorHAnsi"/>
          <w:sz w:val="24"/>
        </w:rPr>
      </w:pPr>
    </w:p>
    <w:p w14:paraId="563C2A8C" w14:textId="1F41173B" w:rsidR="001968EC" w:rsidRPr="009D501D" w:rsidRDefault="001968EC" w:rsidP="001968EC">
      <w:pPr>
        <w:spacing w:after="0"/>
        <w:rPr>
          <w:rFonts w:cstheme="minorHAnsi"/>
          <w:sz w:val="24"/>
        </w:rPr>
      </w:pPr>
      <w:r w:rsidRPr="009D501D">
        <w:rPr>
          <w:rFonts w:cstheme="minorHAnsi"/>
          <w:sz w:val="24"/>
        </w:rPr>
        <w:t xml:space="preserve">In a </w:t>
      </w:r>
      <w:r w:rsidR="00075404">
        <w:rPr>
          <w:rFonts w:cstheme="minorHAnsi"/>
          <w:sz w:val="24"/>
        </w:rPr>
        <w:t>DDC-RS (</w:t>
      </w:r>
      <w:r w:rsidRPr="009D501D">
        <w:rPr>
          <w:rFonts w:cstheme="minorHAnsi"/>
          <w:sz w:val="24"/>
        </w:rPr>
        <w:t>Distributed Disaggregated Chassis Routing System</w:t>
      </w:r>
      <w:r w:rsidR="001669DB">
        <w:rPr>
          <w:rFonts w:cstheme="minorHAnsi"/>
          <w:sz w:val="24"/>
        </w:rPr>
        <w:t>)</w:t>
      </w:r>
      <w:r w:rsidRPr="009D501D">
        <w:rPr>
          <w:rFonts w:cstheme="minorHAnsi"/>
          <w:sz w:val="24"/>
        </w:rPr>
        <w:t xml:space="preserve">, the functional components are redistributed differently </w:t>
      </w:r>
      <w:r w:rsidR="006364F0" w:rsidRPr="009D501D">
        <w:rPr>
          <w:rFonts w:cstheme="minorHAnsi"/>
          <w:sz w:val="24"/>
        </w:rPr>
        <w:t>than</w:t>
      </w:r>
      <w:r w:rsidRPr="009D501D">
        <w:rPr>
          <w:rFonts w:cstheme="minorHAnsi"/>
          <w:sz w:val="24"/>
        </w:rPr>
        <w:t xml:space="preserve"> </w:t>
      </w:r>
      <w:r w:rsidR="006364F0" w:rsidRPr="009D501D">
        <w:rPr>
          <w:rFonts w:cstheme="minorHAnsi"/>
          <w:sz w:val="24"/>
        </w:rPr>
        <w:t xml:space="preserve">in </w:t>
      </w:r>
      <w:r w:rsidRPr="009D501D">
        <w:rPr>
          <w:rFonts w:cstheme="minorHAnsi"/>
          <w:sz w:val="24"/>
        </w:rPr>
        <w:t xml:space="preserve">a traditional </w:t>
      </w:r>
      <w:r w:rsidR="006364F0" w:rsidRPr="009D501D">
        <w:rPr>
          <w:rFonts w:cstheme="minorHAnsi"/>
          <w:sz w:val="24"/>
        </w:rPr>
        <w:t>chassis-based</w:t>
      </w:r>
      <w:r w:rsidRPr="009D501D">
        <w:rPr>
          <w:rFonts w:cstheme="minorHAnsi"/>
          <w:sz w:val="24"/>
        </w:rPr>
        <w:t xml:space="preserve"> solution, The router is </w:t>
      </w:r>
      <w:r w:rsidR="006364F0" w:rsidRPr="009D501D">
        <w:rPr>
          <w:rFonts w:cstheme="minorHAnsi"/>
          <w:sz w:val="24"/>
        </w:rPr>
        <w:t xml:space="preserve">a </w:t>
      </w:r>
      <w:r w:rsidRPr="009D501D">
        <w:rPr>
          <w:rFonts w:cstheme="minorHAnsi"/>
          <w:sz w:val="24"/>
        </w:rPr>
        <w:t xml:space="preserve">collection </w:t>
      </w:r>
      <w:r w:rsidR="00D344C0" w:rsidRPr="009D501D">
        <w:rPr>
          <w:rFonts w:cstheme="minorHAnsi"/>
          <w:sz w:val="24"/>
        </w:rPr>
        <w:t>of physical</w:t>
      </w:r>
      <w:r w:rsidRPr="009D501D">
        <w:rPr>
          <w:rFonts w:cstheme="minorHAnsi"/>
          <w:sz w:val="24"/>
        </w:rPr>
        <w:t xml:space="preserve"> boxes connected in CLOS architecture and the SW is virtualized or containerized functions.</w:t>
      </w:r>
      <w:r w:rsidR="00CA0BDB">
        <w:rPr>
          <w:rFonts w:cstheme="minorHAnsi"/>
          <w:sz w:val="24"/>
        </w:rPr>
        <w:t xml:space="preserve"> </w:t>
      </w:r>
    </w:p>
    <w:p w14:paraId="5D390F21" w14:textId="77777777" w:rsidR="001968EC" w:rsidRPr="009D501D" w:rsidRDefault="001968EC" w:rsidP="001968EC">
      <w:pPr>
        <w:spacing w:after="0"/>
        <w:rPr>
          <w:rFonts w:cstheme="minorHAnsi"/>
          <w:sz w:val="24"/>
        </w:rPr>
      </w:pPr>
    </w:p>
    <w:p w14:paraId="1A2EBF76" w14:textId="77777777" w:rsidR="001968EC" w:rsidRPr="009D501D" w:rsidRDefault="001968EC" w:rsidP="001968EC">
      <w:pPr>
        <w:spacing w:after="0"/>
        <w:rPr>
          <w:rFonts w:cstheme="minorHAnsi"/>
          <w:sz w:val="24"/>
        </w:rPr>
      </w:pPr>
    </w:p>
    <w:p w14:paraId="4486A305" w14:textId="7B995922" w:rsidR="00017BBC" w:rsidRPr="009D501D" w:rsidRDefault="002E765D" w:rsidP="00C574B4">
      <w:pPr>
        <w:keepNext/>
        <w:spacing w:after="0"/>
        <w:jc w:val="center"/>
        <w:rPr>
          <w:rFonts w:cstheme="minorHAnsi"/>
        </w:rPr>
      </w:pPr>
      <w:r w:rsidRPr="009D501D">
        <w:rPr>
          <w:rFonts w:cstheme="minorHAnsi"/>
          <w:noProof/>
        </w:rPr>
        <w:lastRenderedPageBreak/>
        <w:drawing>
          <wp:inline distT="0" distB="0" distL="0" distR="0" wp14:anchorId="1BCB2A88" wp14:editId="3A82393F">
            <wp:extent cx="2971800" cy="2880927"/>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3465" cy="2901929"/>
                    </a:xfrm>
                    <a:prstGeom prst="rect">
                      <a:avLst/>
                    </a:prstGeom>
                    <a:noFill/>
                    <a:ln>
                      <a:noFill/>
                    </a:ln>
                  </pic:spPr>
                </pic:pic>
              </a:graphicData>
            </a:graphic>
          </wp:inline>
        </w:drawing>
      </w:r>
    </w:p>
    <w:p w14:paraId="0E73E09F" w14:textId="56985EE0" w:rsidR="001968EC" w:rsidRPr="009D501D" w:rsidRDefault="00017BBC" w:rsidP="00C574B4">
      <w:pPr>
        <w:pStyle w:val="Caption"/>
        <w:jc w:val="center"/>
        <w:rPr>
          <w:rFonts w:cstheme="minorHAnsi"/>
          <w:sz w:val="24"/>
        </w:rPr>
      </w:pPr>
      <w:r w:rsidRPr="009D501D">
        <w:rPr>
          <w:rFonts w:cstheme="minorHAnsi"/>
        </w:rPr>
        <w:t xml:space="preserve">Figure </w:t>
      </w:r>
      <w:r w:rsidRPr="009D501D">
        <w:rPr>
          <w:rFonts w:cstheme="minorHAnsi"/>
        </w:rPr>
        <w:fldChar w:fldCharType="begin"/>
      </w:r>
      <w:r w:rsidRPr="009D501D">
        <w:rPr>
          <w:rFonts w:cstheme="minorHAnsi"/>
        </w:rPr>
        <w:instrText xml:space="preserve"> SEQ Figure \* ARABIC </w:instrText>
      </w:r>
      <w:r w:rsidRPr="009D501D">
        <w:rPr>
          <w:rFonts w:cstheme="minorHAnsi"/>
        </w:rPr>
        <w:fldChar w:fldCharType="separate"/>
      </w:r>
      <w:r w:rsidR="007D2058" w:rsidRPr="009D501D">
        <w:rPr>
          <w:rFonts w:cstheme="minorHAnsi"/>
          <w:noProof/>
        </w:rPr>
        <w:t>1</w:t>
      </w:r>
      <w:r w:rsidRPr="009D501D">
        <w:rPr>
          <w:rFonts w:cstheme="minorHAnsi"/>
        </w:rPr>
        <w:fldChar w:fldCharType="end"/>
      </w:r>
      <w:r w:rsidRPr="009D501D">
        <w:rPr>
          <w:rFonts w:cstheme="minorHAnsi"/>
        </w:rPr>
        <w:t xml:space="preserve"> - Open Compute Project - Functional Block Diagram of a Modular Chassis Routing System</w:t>
      </w:r>
    </w:p>
    <w:p w14:paraId="08A6E021" w14:textId="13BCECBF" w:rsidR="001968EC" w:rsidRPr="009D501D" w:rsidRDefault="001968EC" w:rsidP="001968EC">
      <w:pPr>
        <w:spacing w:after="0"/>
        <w:rPr>
          <w:rFonts w:cstheme="minorHAnsi"/>
          <w:sz w:val="24"/>
        </w:rPr>
      </w:pPr>
    </w:p>
    <w:p w14:paraId="55129FAE" w14:textId="3F38953B" w:rsidR="007D2058" w:rsidRPr="009D501D" w:rsidRDefault="005326CD" w:rsidP="00C574B4">
      <w:pPr>
        <w:keepNext/>
        <w:spacing w:after="0"/>
        <w:jc w:val="center"/>
        <w:rPr>
          <w:rFonts w:cstheme="minorHAnsi"/>
        </w:rPr>
      </w:pPr>
      <w:r w:rsidRPr="009D501D">
        <w:rPr>
          <w:rFonts w:cstheme="minorHAnsi"/>
          <w:noProof/>
        </w:rPr>
        <w:drawing>
          <wp:inline distT="0" distB="0" distL="0" distR="0" wp14:anchorId="2F6395A1" wp14:editId="06541E4F">
            <wp:extent cx="5731510" cy="2448560"/>
            <wp:effectExtent l="0" t="0" r="2540" b="889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448560"/>
                    </a:xfrm>
                    <a:prstGeom prst="rect">
                      <a:avLst/>
                    </a:prstGeom>
                    <a:noFill/>
                    <a:ln>
                      <a:noFill/>
                    </a:ln>
                  </pic:spPr>
                </pic:pic>
              </a:graphicData>
            </a:graphic>
          </wp:inline>
        </w:drawing>
      </w:r>
    </w:p>
    <w:p w14:paraId="2EAD696B" w14:textId="7E6C1FD4" w:rsidR="001968EC" w:rsidRPr="009D501D" w:rsidRDefault="007D2058" w:rsidP="00F807F6">
      <w:pPr>
        <w:pStyle w:val="Caption"/>
        <w:jc w:val="center"/>
        <w:rPr>
          <w:rFonts w:cstheme="minorHAnsi"/>
        </w:rPr>
      </w:pPr>
      <w:r w:rsidRPr="009D501D">
        <w:rPr>
          <w:rFonts w:cstheme="minorHAnsi"/>
        </w:rPr>
        <w:t xml:space="preserve">Figure </w:t>
      </w:r>
      <w:r w:rsidRPr="009D501D">
        <w:rPr>
          <w:rFonts w:cstheme="minorHAnsi"/>
        </w:rPr>
        <w:fldChar w:fldCharType="begin"/>
      </w:r>
      <w:r w:rsidRPr="009D501D">
        <w:rPr>
          <w:rFonts w:cstheme="minorHAnsi"/>
        </w:rPr>
        <w:instrText xml:space="preserve"> SEQ Figure \* ARABIC </w:instrText>
      </w:r>
      <w:r w:rsidRPr="009D501D">
        <w:rPr>
          <w:rFonts w:cstheme="minorHAnsi"/>
        </w:rPr>
        <w:fldChar w:fldCharType="separate"/>
      </w:r>
      <w:r w:rsidRPr="009D501D">
        <w:rPr>
          <w:rFonts w:cstheme="minorHAnsi"/>
          <w:noProof/>
        </w:rPr>
        <w:t>2</w:t>
      </w:r>
      <w:r w:rsidRPr="009D501D">
        <w:rPr>
          <w:rFonts w:cstheme="minorHAnsi"/>
        </w:rPr>
        <w:fldChar w:fldCharType="end"/>
      </w:r>
      <w:r w:rsidR="00B4747C" w:rsidRPr="009D501D">
        <w:rPr>
          <w:rFonts w:cstheme="minorHAnsi"/>
        </w:rPr>
        <w:t>- Open</w:t>
      </w:r>
      <w:r w:rsidRPr="009D501D">
        <w:rPr>
          <w:rFonts w:cstheme="minorHAnsi"/>
        </w:rPr>
        <w:t xml:space="preserve"> Compute Project </w:t>
      </w:r>
      <w:r w:rsidRPr="009D501D" w:rsidDel="00F807F6">
        <w:rPr>
          <w:rFonts w:cstheme="minorHAnsi"/>
        </w:rPr>
        <w:t xml:space="preserve">- </w:t>
      </w:r>
      <w:r w:rsidR="00F807F6" w:rsidRPr="009D501D">
        <w:rPr>
          <w:rFonts w:cstheme="minorHAnsi"/>
        </w:rPr>
        <w:t>Hardware</w:t>
      </w:r>
      <w:r w:rsidRPr="009D501D">
        <w:rPr>
          <w:rFonts w:cstheme="minorHAnsi"/>
        </w:rPr>
        <w:t xml:space="preserve"> Specifications and Use Case for DDC Routing System</w:t>
      </w:r>
    </w:p>
    <w:p w14:paraId="6B67EA1D" w14:textId="77777777" w:rsidR="00F807F6" w:rsidRPr="004D3656" w:rsidRDefault="00F807F6" w:rsidP="006B3669">
      <w:pPr>
        <w:rPr>
          <w:rFonts w:cstheme="minorHAnsi"/>
        </w:rPr>
      </w:pPr>
    </w:p>
    <w:p w14:paraId="4DB20610" w14:textId="41949E46" w:rsidR="001968EC" w:rsidRPr="009D501D" w:rsidRDefault="001968EC" w:rsidP="001968EC">
      <w:pPr>
        <w:spacing w:after="0"/>
        <w:rPr>
          <w:rFonts w:cstheme="minorHAnsi"/>
          <w:sz w:val="24"/>
        </w:rPr>
      </w:pPr>
      <w:r w:rsidRPr="009D501D">
        <w:rPr>
          <w:rFonts w:cstheme="minorHAnsi"/>
          <w:sz w:val="24"/>
        </w:rPr>
        <w:t xml:space="preserve">The figure above shows a high-level view of how such a system can be built. In this illustration, the DDC-RS consists of </w:t>
      </w:r>
      <w:r w:rsidR="00B803FC" w:rsidRPr="009D501D">
        <w:rPr>
          <w:rFonts w:cstheme="minorHAnsi"/>
          <w:sz w:val="24"/>
        </w:rPr>
        <w:t>several</w:t>
      </w:r>
      <w:r w:rsidRPr="009D501D">
        <w:rPr>
          <w:rFonts w:cstheme="minorHAnsi"/>
          <w:sz w:val="24"/>
        </w:rPr>
        <w:t xml:space="preserve"> fixed-RU Pizza boxes that </w:t>
      </w:r>
      <w:r w:rsidR="00C960CF" w:rsidRPr="009D501D">
        <w:rPr>
          <w:rFonts w:cstheme="minorHAnsi"/>
          <w:sz w:val="24"/>
        </w:rPr>
        <w:t>provide</w:t>
      </w:r>
      <w:r w:rsidRPr="009D501D">
        <w:rPr>
          <w:rFonts w:cstheme="minorHAnsi"/>
          <w:sz w:val="24"/>
        </w:rPr>
        <w:t xml:space="preserve"> ports and </w:t>
      </w:r>
      <w:r w:rsidR="0081719F" w:rsidRPr="009D501D">
        <w:rPr>
          <w:rFonts w:cstheme="minorHAnsi"/>
          <w:sz w:val="24"/>
        </w:rPr>
        <w:t>of several</w:t>
      </w:r>
      <w:r w:rsidRPr="009D501D">
        <w:rPr>
          <w:rFonts w:cstheme="minorHAnsi"/>
          <w:sz w:val="24"/>
        </w:rPr>
        <w:t xml:space="preserve"> fixed-RU Pizza boxes that provide Fabric connectivity.</w:t>
      </w:r>
    </w:p>
    <w:p w14:paraId="419F65A2" w14:textId="77777777" w:rsidR="001968EC" w:rsidRPr="009D501D" w:rsidRDefault="001968EC" w:rsidP="001968EC">
      <w:pPr>
        <w:spacing w:after="0"/>
        <w:rPr>
          <w:rFonts w:cstheme="minorHAnsi"/>
          <w:sz w:val="24"/>
        </w:rPr>
      </w:pPr>
    </w:p>
    <w:p w14:paraId="1B0ADF2E" w14:textId="59CD108D" w:rsidR="001968EC" w:rsidRPr="009D501D" w:rsidRDefault="001968EC" w:rsidP="001968EC">
      <w:pPr>
        <w:spacing w:after="0"/>
        <w:rPr>
          <w:rFonts w:cstheme="minorHAnsi"/>
          <w:sz w:val="24"/>
        </w:rPr>
      </w:pPr>
      <w:r w:rsidRPr="009D501D">
        <w:rPr>
          <w:rFonts w:cstheme="minorHAnsi"/>
          <w:sz w:val="24"/>
        </w:rPr>
        <w:t>The LC</w:t>
      </w:r>
      <w:r w:rsidR="002C7D97" w:rsidRPr="009D501D">
        <w:rPr>
          <w:rFonts w:cstheme="minorHAnsi"/>
          <w:sz w:val="24"/>
        </w:rPr>
        <w:t>s</w:t>
      </w:r>
      <w:r w:rsidRPr="009D501D">
        <w:rPr>
          <w:rFonts w:cstheme="minorHAnsi"/>
          <w:sz w:val="24"/>
        </w:rPr>
        <w:t xml:space="preserve"> (Line Cards) are connected to the FM (Fabric Modules) in a non-blocking CLOS model via external high-speed optics. Each FM and LC module has an embedded CPU that runs NOS software subsystems for distributed control and management of the respective module and communicates to the “Master” NOS for this system running on RP0/RP1. The </w:t>
      </w:r>
      <w:r w:rsidR="000343B6" w:rsidRPr="009D501D">
        <w:rPr>
          <w:rFonts w:cstheme="minorHAnsi"/>
          <w:sz w:val="24"/>
        </w:rPr>
        <w:t>purple-colored</w:t>
      </w:r>
      <w:r w:rsidRPr="009D501D">
        <w:rPr>
          <w:rFonts w:cstheme="minorHAnsi"/>
          <w:sz w:val="24"/>
        </w:rPr>
        <w:t xml:space="preserve"> external Ethernet switch and connections provide this distributed communications channel. As illustrated, this routing system is implemented over 4 </w:t>
      </w:r>
      <w:r w:rsidR="00431523" w:rsidRPr="009D501D">
        <w:rPr>
          <w:rFonts w:cstheme="minorHAnsi"/>
          <w:sz w:val="24"/>
        </w:rPr>
        <w:t>proximity</w:t>
      </w:r>
      <w:r w:rsidRPr="009D501D">
        <w:rPr>
          <w:rFonts w:cstheme="minorHAnsi"/>
          <w:sz w:val="24"/>
        </w:rPr>
        <w:t xml:space="preserve"> cabinets.</w:t>
      </w:r>
    </w:p>
    <w:p w14:paraId="0221F208" w14:textId="77777777" w:rsidR="00747D82" w:rsidRPr="009D501D" w:rsidRDefault="00747D82" w:rsidP="001968EC">
      <w:pPr>
        <w:spacing w:after="0"/>
        <w:rPr>
          <w:rFonts w:cstheme="minorHAnsi"/>
          <w:sz w:val="24"/>
        </w:rPr>
      </w:pPr>
    </w:p>
    <w:p w14:paraId="3AFA9932" w14:textId="77777777" w:rsidR="00DB4363" w:rsidRPr="009D501D" w:rsidRDefault="00DB4363" w:rsidP="001968EC">
      <w:pPr>
        <w:spacing w:after="0"/>
        <w:rPr>
          <w:rFonts w:cstheme="minorHAnsi"/>
          <w:sz w:val="24"/>
        </w:rPr>
      </w:pPr>
    </w:p>
    <w:p w14:paraId="73D25A6C" w14:textId="278CD019" w:rsidR="00747D82" w:rsidRPr="009D501D" w:rsidRDefault="00747D82" w:rsidP="004D3656">
      <w:pPr>
        <w:pStyle w:val="ListParagraph"/>
        <w:numPr>
          <w:ilvl w:val="0"/>
          <w:numId w:val="15"/>
        </w:numPr>
        <w:outlineLvl w:val="0"/>
        <w:rPr>
          <w:rFonts w:eastAsia="Times New Roman" w:cstheme="minorHAnsi"/>
          <w:b/>
          <w:caps/>
          <w:kern w:val="28"/>
          <w:sz w:val="24"/>
          <w:szCs w:val="20"/>
          <w:lang w:val="es-ES_tradnl" w:eastAsia="es-ES" w:bidi="ar-SA"/>
        </w:rPr>
      </w:pPr>
      <w:bookmarkStart w:id="4" w:name="_Toc112238872"/>
      <w:r w:rsidRPr="009D501D">
        <w:rPr>
          <w:rFonts w:eastAsia="Times New Roman" w:cstheme="minorHAnsi"/>
          <w:b/>
          <w:caps/>
          <w:kern w:val="28"/>
          <w:sz w:val="24"/>
          <w:szCs w:val="20"/>
          <w:lang w:val="es-ES_tradnl" w:eastAsia="es-ES" w:bidi="ar-SA"/>
        </w:rPr>
        <w:t>Open architecture</w:t>
      </w:r>
      <w:bookmarkEnd w:id="4"/>
    </w:p>
    <w:p w14:paraId="3C77B400" w14:textId="0A01213E" w:rsidR="008D0B5B" w:rsidRPr="009D501D" w:rsidRDefault="008D0B5B" w:rsidP="00C574B4">
      <w:pPr>
        <w:rPr>
          <w:rFonts w:cstheme="minorHAnsi"/>
          <w:sz w:val="24"/>
        </w:rPr>
      </w:pPr>
      <w:r w:rsidRPr="009D501D">
        <w:rPr>
          <w:rFonts w:cstheme="minorHAnsi"/>
          <w:sz w:val="24"/>
        </w:rPr>
        <w:t xml:space="preserve">The RFI </w:t>
      </w:r>
      <w:r w:rsidR="00EA6077" w:rsidRPr="009D501D">
        <w:rPr>
          <w:rFonts w:cstheme="minorHAnsi"/>
          <w:sz w:val="24"/>
        </w:rPr>
        <w:t>h</w:t>
      </w:r>
      <w:r w:rsidRPr="009D501D">
        <w:rPr>
          <w:rFonts w:cstheme="minorHAnsi"/>
          <w:sz w:val="24"/>
        </w:rPr>
        <w:t>ardware</w:t>
      </w:r>
      <w:r w:rsidR="00EA6077" w:rsidRPr="009D501D">
        <w:rPr>
          <w:rFonts w:cstheme="minorHAnsi"/>
          <w:sz w:val="24"/>
        </w:rPr>
        <w:t xml:space="preserve"> (</w:t>
      </w:r>
      <w:r w:rsidR="00C960CF" w:rsidRPr="009D501D">
        <w:rPr>
          <w:rFonts w:cstheme="minorHAnsi"/>
          <w:sz w:val="24"/>
        </w:rPr>
        <w:t>HW) and</w:t>
      </w:r>
      <w:r w:rsidRPr="009D501D">
        <w:rPr>
          <w:rFonts w:cstheme="minorHAnsi"/>
          <w:sz w:val="24"/>
        </w:rPr>
        <w:t xml:space="preserve"> </w:t>
      </w:r>
      <w:r w:rsidR="00EA6077" w:rsidRPr="009D501D">
        <w:rPr>
          <w:rFonts w:cstheme="minorHAnsi"/>
          <w:sz w:val="24"/>
        </w:rPr>
        <w:t>s</w:t>
      </w:r>
      <w:r w:rsidRPr="009D501D">
        <w:rPr>
          <w:rFonts w:cstheme="minorHAnsi"/>
          <w:sz w:val="24"/>
        </w:rPr>
        <w:t>oftware</w:t>
      </w:r>
      <w:r w:rsidR="00EA6077" w:rsidRPr="009D501D">
        <w:rPr>
          <w:rFonts w:cstheme="minorHAnsi"/>
          <w:sz w:val="24"/>
        </w:rPr>
        <w:t xml:space="preserve"> (SW)</w:t>
      </w:r>
      <w:r w:rsidRPr="009D501D">
        <w:rPr>
          <w:rFonts w:cstheme="minorHAnsi"/>
          <w:sz w:val="24"/>
        </w:rPr>
        <w:t xml:space="preserve"> </w:t>
      </w:r>
      <w:r w:rsidR="00770A43" w:rsidRPr="009D501D">
        <w:rPr>
          <w:rFonts w:cstheme="minorHAnsi"/>
          <w:sz w:val="24"/>
        </w:rPr>
        <w:t>solutions</w:t>
      </w:r>
      <w:r w:rsidRPr="009D501D">
        <w:rPr>
          <w:rFonts w:cstheme="minorHAnsi"/>
          <w:sz w:val="24"/>
        </w:rPr>
        <w:t xml:space="preserve"> </w:t>
      </w:r>
      <w:r w:rsidR="002E7AFD">
        <w:rPr>
          <w:rFonts w:cstheme="minorHAnsi"/>
          <w:sz w:val="24"/>
        </w:rPr>
        <w:t>shal</w:t>
      </w:r>
      <w:r w:rsidR="00D62ED9">
        <w:rPr>
          <w:rFonts w:cstheme="minorHAnsi"/>
          <w:sz w:val="24"/>
        </w:rPr>
        <w:t>l</w:t>
      </w:r>
      <w:r w:rsidRPr="009D501D">
        <w:rPr>
          <w:rFonts w:cstheme="minorHAnsi"/>
          <w:sz w:val="24"/>
        </w:rPr>
        <w:t xml:space="preserve"> comply </w:t>
      </w:r>
      <w:r w:rsidR="00CB50CA" w:rsidRPr="009D501D">
        <w:rPr>
          <w:rFonts w:cstheme="minorHAnsi"/>
          <w:sz w:val="24"/>
        </w:rPr>
        <w:t>with</w:t>
      </w:r>
      <w:r w:rsidRPr="009D501D">
        <w:rPr>
          <w:rFonts w:cstheme="minorHAnsi"/>
          <w:sz w:val="24"/>
        </w:rPr>
        <w:t xml:space="preserve"> </w:t>
      </w:r>
      <w:r w:rsidR="00B23668" w:rsidRPr="009D501D">
        <w:rPr>
          <w:rFonts w:cstheme="minorHAnsi"/>
          <w:sz w:val="24"/>
        </w:rPr>
        <w:t xml:space="preserve">the </w:t>
      </w:r>
      <w:r w:rsidRPr="009D501D">
        <w:rPr>
          <w:rFonts w:cstheme="minorHAnsi"/>
          <w:sz w:val="24"/>
        </w:rPr>
        <w:t xml:space="preserve">following </w:t>
      </w:r>
      <w:r w:rsidR="002A01EE" w:rsidRPr="009D501D">
        <w:rPr>
          <w:rFonts w:cstheme="minorHAnsi"/>
          <w:sz w:val="24"/>
        </w:rPr>
        <w:t>open-source</w:t>
      </w:r>
      <w:r w:rsidR="00405BE2" w:rsidRPr="009D501D">
        <w:rPr>
          <w:rFonts w:cstheme="minorHAnsi"/>
          <w:sz w:val="24"/>
        </w:rPr>
        <w:t xml:space="preserve"> specifications</w:t>
      </w:r>
      <w:r w:rsidRPr="009D501D">
        <w:rPr>
          <w:rFonts w:cstheme="minorHAnsi"/>
          <w:sz w:val="24"/>
        </w:rPr>
        <w:t xml:space="preserve"> for a Distributed Disaggregated Chassis (DDC) white box architecture</w:t>
      </w:r>
      <w:r w:rsidR="00E6443B">
        <w:rPr>
          <w:rFonts w:cstheme="minorHAnsi"/>
          <w:sz w:val="24"/>
        </w:rPr>
        <w:t>:</w:t>
      </w:r>
    </w:p>
    <w:p w14:paraId="630263FF" w14:textId="1347A6F7" w:rsidR="00DF41B1" w:rsidRPr="004D3656" w:rsidRDefault="009A0DD1" w:rsidP="00C574B4">
      <w:pPr>
        <w:pStyle w:val="ListParagraph"/>
        <w:numPr>
          <w:ilvl w:val="1"/>
          <w:numId w:val="15"/>
        </w:numPr>
        <w:rPr>
          <w:rFonts w:cstheme="minorHAnsi"/>
          <w:sz w:val="24"/>
        </w:rPr>
      </w:pPr>
      <w:r w:rsidRPr="004D3656">
        <w:rPr>
          <w:rFonts w:cstheme="minorHAnsi"/>
          <w:sz w:val="24"/>
        </w:rPr>
        <w:t>Open Compute Project</w:t>
      </w:r>
      <w:r w:rsidRPr="004D3656">
        <w:rPr>
          <w:sz w:val="24"/>
        </w:rPr>
        <w:t xml:space="preserve"> (</w:t>
      </w:r>
      <w:r w:rsidR="00747D82" w:rsidRPr="004D3656">
        <w:rPr>
          <w:rFonts w:cstheme="minorHAnsi"/>
          <w:sz w:val="24"/>
        </w:rPr>
        <w:t>OCP</w:t>
      </w:r>
      <w:r w:rsidRPr="004D3656">
        <w:rPr>
          <w:rFonts w:cstheme="minorHAnsi"/>
          <w:sz w:val="24"/>
        </w:rPr>
        <w:t>)</w:t>
      </w:r>
      <w:r w:rsidR="00747D82" w:rsidRPr="004D3656">
        <w:rPr>
          <w:rFonts w:cstheme="minorHAnsi"/>
          <w:sz w:val="24"/>
        </w:rPr>
        <w:t xml:space="preserve"> </w:t>
      </w:r>
      <w:r w:rsidR="002778DA" w:rsidRPr="004D3656">
        <w:rPr>
          <w:rFonts w:cstheme="minorHAnsi"/>
          <w:sz w:val="24"/>
        </w:rPr>
        <w:t xml:space="preserve">Distributed Disaggregated Chassis </w:t>
      </w:r>
      <w:r w:rsidR="00747D82" w:rsidRPr="004D3656">
        <w:rPr>
          <w:rFonts w:cstheme="minorHAnsi"/>
          <w:sz w:val="24"/>
        </w:rPr>
        <w:t>DDC</w:t>
      </w:r>
    </w:p>
    <w:p w14:paraId="342797A7" w14:textId="3EDD1A90" w:rsidR="00747D82" w:rsidRPr="004D3656" w:rsidRDefault="007C10BC" w:rsidP="00C574B4">
      <w:pPr>
        <w:pStyle w:val="ListParagraph"/>
        <w:numPr>
          <w:ilvl w:val="1"/>
          <w:numId w:val="15"/>
        </w:numPr>
        <w:spacing w:after="0"/>
        <w:rPr>
          <w:rFonts w:cstheme="minorHAnsi"/>
          <w:sz w:val="24"/>
        </w:rPr>
      </w:pPr>
      <w:r w:rsidRPr="004D3656">
        <w:rPr>
          <w:rFonts w:cstheme="minorHAnsi"/>
          <w:sz w:val="24"/>
        </w:rPr>
        <w:t xml:space="preserve">Telecom Infra Project (TIP) </w:t>
      </w:r>
      <w:r w:rsidR="00373003" w:rsidRPr="004D3656">
        <w:rPr>
          <w:rFonts w:cstheme="minorHAnsi"/>
          <w:sz w:val="24"/>
        </w:rPr>
        <w:t>Distributed Disaggregated Backbone Router (DDBR)</w:t>
      </w:r>
    </w:p>
    <w:p w14:paraId="459DD2D0" w14:textId="77777777" w:rsidR="00D34989" w:rsidRPr="009D501D" w:rsidRDefault="00D34989" w:rsidP="00C6201C">
      <w:pPr>
        <w:rPr>
          <w:rFonts w:cstheme="minorHAnsi"/>
          <w:sz w:val="24"/>
        </w:rPr>
      </w:pPr>
    </w:p>
    <w:p w14:paraId="1A573A1A" w14:textId="255F6706" w:rsidR="00E441BD" w:rsidRPr="009D501D" w:rsidRDefault="00B40ADC" w:rsidP="0009729E">
      <w:pPr>
        <w:rPr>
          <w:rFonts w:cstheme="minorHAnsi"/>
          <w:sz w:val="24"/>
        </w:rPr>
      </w:pPr>
      <w:r w:rsidRPr="009D501D">
        <w:rPr>
          <w:rFonts w:cstheme="minorHAnsi"/>
          <w:sz w:val="24"/>
        </w:rPr>
        <w:t>The</w:t>
      </w:r>
      <w:r w:rsidR="00C6201C" w:rsidRPr="009D501D">
        <w:rPr>
          <w:rFonts w:cstheme="minorHAnsi"/>
          <w:sz w:val="24"/>
        </w:rPr>
        <w:t xml:space="preserve"> hardware and software </w:t>
      </w:r>
      <w:r w:rsidR="00F9427A" w:rsidRPr="009D501D">
        <w:rPr>
          <w:rFonts w:cstheme="minorHAnsi"/>
          <w:sz w:val="24"/>
        </w:rPr>
        <w:t>supplier</w:t>
      </w:r>
      <w:r w:rsidR="00C6201C" w:rsidRPr="009D501D">
        <w:rPr>
          <w:rFonts w:cstheme="minorHAnsi"/>
          <w:sz w:val="24"/>
        </w:rPr>
        <w:t xml:space="preserve"> will need to prove </w:t>
      </w:r>
      <w:r w:rsidR="00DE74C3" w:rsidRPr="009D501D">
        <w:rPr>
          <w:rFonts w:cstheme="minorHAnsi"/>
          <w:sz w:val="24"/>
        </w:rPr>
        <w:t>their</w:t>
      </w:r>
      <w:r w:rsidR="00C6201C" w:rsidRPr="009D501D">
        <w:rPr>
          <w:rFonts w:cstheme="minorHAnsi"/>
          <w:sz w:val="24"/>
        </w:rPr>
        <w:t xml:space="preserve"> </w:t>
      </w:r>
      <w:r w:rsidR="0029394C" w:rsidRPr="009D501D">
        <w:rPr>
          <w:rFonts w:cstheme="minorHAnsi"/>
          <w:sz w:val="24"/>
        </w:rPr>
        <w:t>c</w:t>
      </w:r>
      <w:r w:rsidR="00DE74C3" w:rsidRPr="009D501D">
        <w:rPr>
          <w:rFonts w:cstheme="minorHAnsi"/>
          <w:sz w:val="24"/>
        </w:rPr>
        <w:t>ertification</w:t>
      </w:r>
      <w:r w:rsidR="00C6201C" w:rsidRPr="009D501D">
        <w:rPr>
          <w:rFonts w:cstheme="minorHAnsi"/>
          <w:sz w:val="24"/>
        </w:rPr>
        <w:t xml:space="preserve"> for </w:t>
      </w:r>
      <w:r w:rsidR="00CB50CA" w:rsidRPr="009D501D">
        <w:rPr>
          <w:rFonts w:cstheme="minorHAnsi"/>
          <w:sz w:val="24"/>
        </w:rPr>
        <w:t xml:space="preserve">the </w:t>
      </w:r>
      <w:r w:rsidR="00C6201C" w:rsidRPr="009D501D">
        <w:rPr>
          <w:rFonts w:cstheme="minorHAnsi"/>
          <w:sz w:val="24"/>
        </w:rPr>
        <w:t>standard</w:t>
      </w:r>
      <w:r w:rsidR="00405BE2" w:rsidRPr="009D501D">
        <w:rPr>
          <w:rFonts w:cstheme="minorHAnsi"/>
          <w:sz w:val="24"/>
        </w:rPr>
        <w:t>s above</w:t>
      </w:r>
      <w:r w:rsidR="00C6201C" w:rsidRPr="009D501D">
        <w:rPr>
          <w:rFonts w:cstheme="minorHAnsi"/>
          <w:sz w:val="24"/>
        </w:rPr>
        <w:t>; this will allow [Service provider] to</w:t>
      </w:r>
      <w:r w:rsidR="00141B98" w:rsidRPr="009D501D">
        <w:rPr>
          <w:rFonts w:cstheme="minorHAnsi"/>
          <w:sz w:val="24"/>
        </w:rPr>
        <w:t>:</w:t>
      </w:r>
    </w:p>
    <w:p w14:paraId="75E8A92C" w14:textId="7DF3DEE9" w:rsidR="00C6201C" w:rsidRPr="009D501D" w:rsidRDefault="00E441BD" w:rsidP="004D3656">
      <w:pPr>
        <w:pStyle w:val="ListParagraph"/>
        <w:numPr>
          <w:ilvl w:val="0"/>
          <w:numId w:val="22"/>
        </w:numPr>
        <w:rPr>
          <w:rFonts w:cstheme="minorHAnsi"/>
          <w:sz w:val="24"/>
        </w:rPr>
      </w:pPr>
      <w:r w:rsidRPr="009D501D">
        <w:rPr>
          <w:rFonts w:cstheme="minorHAnsi"/>
          <w:sz w:val="24"/>
        </w:rPr>
        <w:t>C</w:t>
      </w:r>
      <w:r w:rsidR="00C6201C" w:rsidRPr="009D501D">
        <w:rPr>
          <w:rFonts w:cstheme="minorHAnsi"/>
          <w:sz w:val="24"/>
        </w:rPr>
        <w:t>hoose</w:t>
      </w:r>
      <w:r w:rsidR="008F3348" w:rsidRPr="009D501D">
        <w:rPr>
          <w:rFonts w:cstheme="minorHAnsi"/>
          <w:sz w:val="24"/>
        </w:rPr>
        <w:t xml:space="preserve"> </w:t>
      </w:r>
      <w:r w:rsidR="009803E2">
        <w:rPr>
          <w:rFonts w:cstheme="minorHAnsi"/>
          <w:sz w:val="24"/>
        </w:rPr>
        <w:t xml:space="preserve">an </w:t>
      </w:r>
      <w:r w:rsidR="008F3348" w:rsidRPr="009D501D">
        <w:rPr>
          <w:rFonts w:cstheme="minorHAnsi"/>
          <w:sz w:val="24"/>
        </w:rPr>
        <w:t xml:space="preserve">adequate </w:t>
      </w:r>
      <w:r w:rsidR="00F1702C" w:rsidRPr="009D501D">
        <w:rPr>
          <w:rFonts w:cstheme="minorHAnsi"/>
          <w:sz w:val="24"/>
        </w:rPr>
        <w:t>hardware</w:t>
      </w:r>
      <w:r w:rsidR="008F3348" w:rsidRPr="009D501D">
        <w:rPr>
          <w:rFonts w:cstheme="minorHAnsi"/>
          <w:sz w:val="24"/>
        </w:rPr>
        <w:t xml:space="preserve"> </w:t>
      </w:r>
      <w:r w:rsidR="006F42E4" w:rsidRPr="009D501D">
        <w:rPr>
          <w:rFonts w:cstheme="minorHAnsi"/>
          <w:sz w:val="24"/>
        </w:rPr>
        <w:t>original design manufacturer</w:t>
      </w:r>
      <w:r w:rsidR="008F3348" w:rsidRPr="009D501D">
        <w:rPr>
          <w:rFonts w:cstheme="minorHAnsi"/>
          <w:sz w:val="24"/>
        </w:rPr>
        <w:t xml:space="preserve"> (ODM) to provide </w:t>
      </w:r>
      <w:r w:rsidR="006F42E4" w:rsidRPr="009D501D">
        <w:rPr>
          <w:rFonts w:cstheme="minorHAnsi"/>
          <w:sz w:val="24"/>
        </w:rPr>
        <w:t>a hardware s</w:t>
      </w:r>
      <w:r w:rsidR="008F3348" w:rsidRPr="009D501D">
        <w:rPr>
          <w:rFonts w:cstheme="minorHAnsi"/>
          <w:sz w:val="24"/>
        </w:rPr>
        <w:t>olution</w:t>
      </w:r>
      <w:r w:rsidR="00C6201C" w:rsidRPr="009D501D">
        <w:rPr>
          <w:rFonts w:cstheme="minorHAnsi"/>
          <w:sz w:val="24"/>
        </w:rPr>
        <w:t xml:space="preserve"> and </w:t>
      </w:r>
      <w:r w:rsidR="0009729E" w:rsidRPr="009D501D">
        <w:rPr>
          <w:rFonts w:cstheme="minorHAnsi"/>
          <w:sz w:val="24"/>
        </w:rPr>
        <w:t>will also enable</w:t>
      </w:r>
      <w:r w:rsidR="00C6201C" w:rsidRPr="009D501D">
        <w:rPr>
          <w:rFonts w:cstheme="minorHAnsi"/>
          <w:sz w:val="24"/>
        </w:rPr>
        <w:t xml:space="preserve"> </w:t>
      </w:r>
      <w:r w:rsidR="00EA6077" w:rsidRPr="009D501D">
        <w:rPr>
          <w:rFonts w:cstheme="minorHAnsi"/>
          <w:sz w:val="24"/>
        </w:rPr>
        <w:t xml:space="preserve">hardware </w:t>
      </w:r>
      <w:r w:rsidR="00C6201C" w:rsidRPr="009D501D">
        <w:rPr>
          <w:rFonts w:cstheme="minorHAnsi"/>
          <w:sz w:val="24"/>
        </w:rPr>
        <w:t xml:space="preserve">components from different </w:t>
      </w:r>
      <w:r w:rsidR="00F9427A" w:rsidRPr="009D501D">
        <w:rPr>
          <w:rFonts w:cstheme="minorHAnsi"/>
          <w:sz w:val="24"/>
        </w:rPr>
        <w:t>supplier</w:t>
      </w:r>
      <w:r w:rsidR="00C6201C" w:rsidRPr="009D501D">
        <w:rPr>
          <w:rFonts w:cstheme="minorHAnsi"/>
          <w:sz w:val="24"/>
        </w:rPr>
        <w:t>s to be interchangeable</w:t>
      </w:r>
      <w:r w:rsidR="005C490B" w:rsidRPr="009D501D">
        <w:rPr>
          <w:rFonts w:cstheme="minorHAnsi"/>
          <w:sz w:val="24"/>
        </w:rPr>
        <w:t xml:space="preserve">. </w:t>
      </w:r>
    </w:p>
    <w:p w14:paraId="79AEFA1D" w14:textId="77777777" w:rsidR="00C6201C" w:rsidRPr="009D501D" w:rsidRDefault="00C6201C" w:rsidP="00C6201C">
      <w:pPr>
        <w:pStyle w:val="ListParagraph"/>
        <w:rPr>
          <w:rFonts w:cstheme="minorHAnsi"/>
          <w:sz w:val="24"/>
        </w:rPr>
      </w:pPr>
    </w:p>
    <w:p w14:paraId="48BE1190" w14:textId="7705AB92" w:rsidR="00C6201C" w:rsidRPr="009D501D" w:rsidRDefault="007B1CB2" w:rsidP="004D3656">
      <w:pPr>
        <w:pStyle w:val="ListParagraph"/>
        <w:numPr>
          <w:ilvl w:val="0"/>
          <w:numId w:val="22"/>
        </w:numPr>
        <w:suppressAutoHyphens/>
        <w:spacing w:after="120" w:line="240" w:lineRule="auto"/>
        <w:jc w:val="both"/>
        <w:rPr>
          <w:rFonts w:cstheme="minorHAnsi"/>
          <w:sz w:val="24"/>
        </w:rPr>
      </w:pPr>
      <w:r w:rsidRPr="009D501D">
        <w:rPr>
          <w:rFonts w:cstheme="minorHAnsi"/>
          <w:sz w:val="24"/>
        </w:rPr>
        <w:t xml:space="preserve">The software </w:t>
      </w:r>
      <w:r w:rsidR="00F9427A" w:rsidRPr="009D501D">
        <w:rPr>
          <w:rFonts w:cstheme="minorHAnsi"/>
          <w:sz w:val="24"/>
        </w:rPr>
        <w:t>supplier</w:t>
      </w:r>
      <w:r w:rsidRPr="009D501D">
        <w:rPr>
          <w:rFonts w:cstheme="minorHAnsi"/>
          <w:sz w:val="24"/>
        </w:rPr>
        <w:t xml:space="preserve"> certification will allow </w:t>
      </w:r>
      <w:r w:rsidR="00F9427A" w:rsidRPr="009D501D">
        <w:rPr>
          <w:rFonts w:cstheme="minorHAnsi"/>
          <w:sz w:val="24"/>
        </w:rPr>
        <w:t>choosing</w:t>
      </w:r>
      <w:r w:rsidR="005F7E5E" w:rsidRPr="009D501D">
        <w:rPr>
          <w:rFonts w:cstheme="minorHAnsi"/>
          <w:sz w:val="24"/>
        </w:rPr>
        <w:t xml:space="preserve"> adequate software </w:t>
      </w:r>
      <w:r w:rsidR="00F9427A" w:rsidRPr="009D501D">
        <w:rPr>
          <w:rFonts w:cstheme="minorHAnsi"/>
          <w:sz w:val="24"/>
        </w:rPr>
        <w:t>supplier</w:t>
      </w:r>
      <w:r w:rsidR="00741A7E" w:rsidRPr="009D501D">
        <w:rPr>
          <w:rFonts w:cstheme="minorHAnsi"/>
          <w:sz w:val="24"/>
        </w:rPr>
        <w:t xml:space="preserve">s </w:t>
      </w:r>
      <w:r w:rsidR="005C1D22" w:rsidRPr="009D501D">
        <w:rPr>
          <w:rFonts w:cstheme="minorHAnsi"/>
          <w:sz w:val="24"/>
        </w:rPr>
        <w:t>and</w:t>
      </w:r>
      <w:r w:rsidR="00C6201C" w:rsidRPr="009D501D">
        <w:rPr>
          <w:rFonts w:cstheme="minorHAnsi"/>
          <w:sz w:val="24"/>
        </w:rPr>
        <w:t xml:space="preserve"> </w:t>
      </w:r>
      <w:r w:rsidRPr="009D501D">
        <w:rPr>
          <w:rFonts w:cstheme="minorHAnsi"/>
          <w:sz w:val="24"/>
        </w:rPr>
        <w:t xml:space="preserve">seamless </w:t>
      </w:r>
      <w:r w:rsidR="00215B3F" w:rsidRPr="009D501D">
        <w:rPr>
          <w:rFonts w:cstheme="minorHAnsi"/>
          <w:sz w:val="24"/>
        </w:rPr>
        <w:t xml:space="preserve">software </w:t>
      </w:r>
      <w:r w:rsidR="00F9427A" w:rsidRPr="009D501D">
        <w:rPr>
          <w:rFonts w:cstheme="minorHAnsi"/>
          <w:sz w:val="24"/>
        </w:rPr>
        <w:t>supplier</w:t>
      </w:r>
      <w:r w:rsidR="00C6201C" w:rsidRPr="009D501D">
        <w:rPr>
          <w:rFonts w:cstheme="minorHAnsi"/>
          <w:sz w:val="24"/>
        </w:rPr>
        <w:t xml:space="preserve"> </w:t>
      </w:r>
      <w:r w:rsidR="00AE0C8E" w:rsidRPr="009D501D">
        <w:rPr>
          <w:rFonts w:cstheme="minorHAnsi"/>
          <w:sz w:val="24"/>
        </w:rPr>
        <w:t xml:space="preserve">replacement </w:t>
      </w:r>
      <w:r w:rsidR="00C6201C" w:rsidRPr="009D501D">
        <w:rPr>
          <w:rFonts w:cstheme="minorHAnsi"/>
          <w:sz w:val="24"/>
        </w:rPr>
        <w:t xml:space="preserve">without </w:t>
      </w:r>
      <w:r w:rsidR="00AE0C8E" w:rsidRPr="009D501D">
        <w:rPr>
          <w:rFonts w:cstheme="minorHAnsi"/>
          <w:sz w:val="24"/>
        </w:rPr>
        <w:t xml:space="preserve">the need to </w:t>
      </w:r>
      <w:r w:rsidR="00C6201C" w:rsidRPr="009D501D">
        <w:rPr>
          <w:rFonts w:cstheme="minorHAnsi"/>
          <w:sz w:val="24"/>
        </w:rPr>
        <w:t xml:space="preserve">replace the underly </w:t>
      </w:r>
      <w:r w:rsidR="00AE0C8E" w:rsidRPr="009D501D">
        <w:rPr>
          <w:rFonts w:cstheme="minorHAnsi"/>
          <w:sz w:val="24"/>
        </w:rPr>
        <w:t>hardware</w:t>
      </w:r>
      <w:r w:rsidR="00C6201C" w:rsidRPr="009D501D">
        <w:rPr>
          <w:rFonts w:cstheme="minorHAnsi"/>
          <w:sz w:val="24"/>
        </w:rPr>
        <w:t xml:space="preserve"> in the network</w:t>
      </w:r>
    </w:p>
    <w:p w14:paraId="606FC402" w14:textId="77777777" w:rsidR="00392598" w:rsidRPr="009D501D" w:rsidRDefault="00392598" w:rsidP="00C574B4">
      <w:pPr>
        <w:pStyle w:val="ListParagraph"/>
        <w:suppressAutoHyphens/>
        <w:spacing w:after="120" w:line="240" w:lineRule="auto"/>
        <w:jc w:val="both"/>
        <w:rPr>
          <w:rFonts w:cstheme="minorHAnsi"/>
          <w:sz w:val="24"/>
        </w:rPr>
      </w:pPr>
    </w:p>
    <w:p w14:paraId="1DB3CB11" w14:textId="580C9C3C" w:rsidR="00F51270" w:rsidRPr="009D501D" w:rsidRDefault="00714C1D" w:rsidP="004D3656">
      <w:pPr>
        <w:pStyle w:val="ListParagraph"/>
        <w:numPr>
          <w:ilvl w:val="0"/>
          <w:numId w:val="15"/>
        </w:numPr>
        <w:suppressAutoHyphens/>
        <w:spacing w:after="120" w:line="240" w:lineRule="auto"/>
        <w:jc w:val="both"/>
        <w:outlineLvl w:val="0"/>
        <w:rPr>
          <w:rFonts w:eastAsia="Times New Roman" w:cstheme="minorHAnsi"/>
          <w:b/>
          <w:caps/>
          <w:kern w:val="28"/>
          <w:sz w:val="24"/>
          <w:szCs w:val="20"/>
          <w:lang w:val="es-ES_tradnl" w:eastAsia="es-ES" w:bidi="ar-SA"/>
        </w:rPr>
      </w:pPr>
      <w:bookmarkStart w:id="5" w:name="_Toc112238873"/>
      <w:r w:rsidRPr="009D501D">
        <w:rPr>
          <w:rFonts w:eastAsia="Times New Roman" w:cstheme="minorHAnsi"/>
          <w:b/>
          <w:caps/>
          <w:kern w:val="28"/>
          <w:sz w:val="24"/>
          <w:szCs w:val="20"/>
          <w:lang w:val="es-ES_tradnl" w:eastAsia="es-ES" w:bidi="ar-SA"/>
        </w:rPr>
        <w:t>Open optics</w:t>
      </w:r>
      <w:bookmarkEnd w:id="5"/>
    </w:p>
    <w:p w14:paraId="613C837B" w14:textId="61AB5522" w:rsidR="00F55221" w:rsidRPr="009D501D" w:rsidRDefault="00F55221">
      <w:pPr>
        <w:rPr>
          <w:rFonts w:cstheme="minorHAnsi"/>
          <w:sz w:val="24"/>
        </w:rPr>
      </w:pPr>
      <w:r w:rsidRPr="009D501D">
        <w:rPr>
          <w:rFonts w:cstheme="minorHAnsi"/>
          <w:sz w:val="24"/>
        </w:rPr>
        <w:t>Supplier shall neither limit nor restrict [SERVICE PROVIDER]’s use of third-party optics in conjunction with supplier’s material. Supplier agrees that [SERVICE PROVIDER]’s use of third-party optics shall not void the warranty on any of the material provided under this agreement</w:t>
      </w:r>
      <w:r w:rsidR="002932C1" w:rsidRPr="009D501D">
        <w:rPr>
          <w:rFonts w:cstheme="minorHAnsi"/>
          <w:sz w:val="24"/>
        </w:rPr>
        <w:t>.</w:t>
      </w:r>
    </w:p>
    <w:p w14:paraId="6BF68845" w14:textId="356D762D" w:rsidR="002932C1" w:rsidRPr="009D501D" w:rsidRDefault="002932C1" w:rsidP="00C574B4">
      <w:pPr>
        <w:rPr>
          <w:rFonts w:cstheme="minorHAnsi"/>
          <w:sz w:val="24"/>
        </w:rPr>
      </w:pPr>
      <w:r w:rsidRPr="009D501D">
        <w:rPr>
          <w:rFonts w:cstheme="minorHAnsi"/>
          <w:sz w:val="24"/>
        </w:rPr>
        <w:t>This section include</w:t>
      </w:r>
      <w:r w:rsidR="001A3009" w:rsidRPr="009D501D">
        <w:rPr>
          <w:rFonts w:cstheme="minorHAnsi"/>
          <w:sz w:val="24"/>
        </w:rPr>
        <w:t>s</w:t>
      </w:r>
      <w:r w:rsidRPr="009D501D">
        <w:rPr>
          <w:rFonts w:cstheme="minorHAnsi"/>
          <w:sz w:val="24"/>
        </w:rPr>
        <w:t xml:space="preserve"> all types of optical interfaces and </w:t>
      </w:r>
      <w:r w:rsidR="003E1164" w:rsidRPr="0022279C">
        <w:rPr>
          <w:rFonts w:cstheme="minorHAnsi"/>
          <w:sz w:val="24"/>
        </w:rPr>
        <w:t>transceivers</w:t>
      </w:r>
      <w:r w:rsidR="0024133B" w:rsidRPr="009D501D">
        <w:rPr>
          <w:rFonts w:cstheme="minorHAnsi"/>
          <w:sz w:val="24"/>
        </w:rPr>
        <w:t xml:space="preserve">, including, specifically, ZR/ZR+/Open-XR </w:t>
      </w:r>
      <w:r w:rsidR="00377528" w:rsidRPr="009D501D">
        <w:rPr>
          <w:rFonts w:cstheme="minorHAnsi"/>
          <w:sz w:val="24"/>
        </w:rPr>
        <w:t>technology</w:t>
      </w:r>
      <w:r w:rsidR="00323710" w:rsidRPr="009D501D">
        <w:rPr>
          <w:rFonts w:cstheme="minorHAnsi"/>
          <w:sz w:val="24"/>
        </w:rPr>
        <w:t>-</w:t>
      </w:r>
      <w:r w:rsidR="00377528" w:rsidRPr="009D501D">
        <w:rPr>
          <w:rFonts w:cstheme="minorHAnsi"/>
          <w:sz w:val="24"/>
        </w:rPr>
        <w:t>based optics.</w:t>
      </w:r>
    </w:p>
    <w:p w14:paraId="368CEDDB" w14:textId="77777777" w:rsidR="006756DC" w:rsidRPr="009D501D" w:rsidRDefault="006756DC" w:rsidP="00C574B4">
      <w:pPr>
        <w:pStyle w:val="ListParagraph"/>
        <w:ind w:left="1440"/>
        <w:rPr>
          <w:rFonts w:cstheme="minorHAnsi"/>
          <w:sz w:val="24"/>
        </w:rPr>
      </w:pPr>
    </w:p>
    <w:p w14:paraId="22518D28" w14:textId="77777777" w:rsidR="006756DC" w:rsidRPr="009D501D" w:rsidRDefault="006756DC" w:rsidP="003A576A">
      <w:pPr>
        <w:pStyle w:val="ListParagraph"/>
        <w:numPr>
          <w:ilvl w:val="0"/>
          <w:numId w:val="15"/>
        </w:numPr>
        <w:suppressAutoHyphens/>
        <w:spacing w:after="120" w:line="240" w:lineRule="auto"/>
        <w:jc w:val="both"/>
        <w:outlineLvl w:val="0"/>
        <w:rPr>
          <w:rFonts w:eastAsia="Times New Roman" w:cstheme="minorHAnsi"/>
          <w:b/>
          <w:caps/>
          <w:kern w:val="28"/>
          <w:sz w:val="24"/>
          <w:szCs w:val="20"/>
          <w:lang w:val="es-ES_tradnl" w:eastAsia="es-ES" w:bidi="ar-SA"/>
        </w:rPr>
      </w:pPr>
      <w:bookmarkStart w:id="6" w:name="_Toc112238874"/>
      <w:r w:rsidRPr="009D501D">
        <w:rPr>
          <w:rFonts w:eastAsia="Times New Roman" w:cstheme="minorHAnsi"/>
          <w:b/>
          <w:caps/>
          <w:kern w:val="28"/>
          <w:sz w:val="24"/>
          <w:szCs w:val="20"/>
          <w:lang w:val="es-ES_tradnl" w:eastAsia="es-ES" w:bidi="ar-SA"/>
        </w:rPr>
        <w:t>Scalability</w:t>
      </w:r>
      <w:bookmarkEnd w:id="6"/>
    </w:p>
    <w:p w14:paraId="028FE2B4" w14:textId="77777777" w:rsidR="00FB4F08" w:rsidRPr="009D501D" w:rsidRDefault="00FB4F08" w:rsidP="00C574B4">
      <w:pPr>
        <w:pStyle w:val="ListParagraph"/>
        <w:suppressAutoHyphens/>
        <w:spacing w:after="120" w:line="240" w:lineRule="auto"/>
        <w:jc w:val="both"/>
        <w:rPr>
          <w:rFonts w:eastAsia="Times New Roman" w:cstheme="minorHAnsi"/>
          <w:b/>
          <w:caps/>
          <w:kern w:val="28"/>
          <w:sz w:val="24"/>
          <w:szCs w:val="20"/>
          <w:lang w:val="es-ES_tradnl" w:eastAsia="es-ES" w:bidi="ar-SA"/>
        </w:rPr>
      </w:pPr>
    </w:p>
    <w:p w14:paraId="2DA10BFA" w14:textId="765F1E58" w:rsidR="006756DC" w:rsidRPr="003A576A" w:rsidRDefault="00AC7D3E" w:rsidP="003A576A">
      <w:pPr>
        <w:pStyle w:val="ListParagraph"/>
        <w:numPr>
          <w:ilvl w:val="1"/>
          <w:numId w:val="15"/>
        </w:numPr>
        <w:ind w:left="1080"/>
        <w:rPr>
          <w:rFonts w:cstheme="minorHAnsi"/>
          <w:sz w:val="24"/>
        </w:rPr>
      </w:pPr>
      <w:r w:rsidRPr="003A576A">
        <w:rPr>
          <w:rFonts w:cstheme="minorHAnsi"/>
          <w:sz w:val="24"/>
        </w:rPr>
        <w:t xml:space="preserve">Capacity </w:t>
      </w:r>
      <w:r w:rsidR="00077FD1" w:rsidRPr="003A576A">
        <w:rPr>
          <w:rFonts w:cstheme="minorHAnsi"/>
          <w:sz w:val="24"/>
        </w:rPr>
        <w:t>–</w:t>
      </w:r>
      <w:r w:rsidR="00DF2679" w:rsidRPr="003A576A">
        <w:rPr>
          <w:rFonts w:cstheme="minorHAnsi"/>
          <w:sz w:val="24"/>
        </w:rPr>
        <w:t xml:space="preserve"> </w:t>
      </w:r>
      <w:r w:rsidR="00E766A1" w:rsidRPr="003A576A">
        <w:rPr>
          <w:rFonts w:cstheme="minorHAnsi"/>
          <w:sz w:val="24"/>
        </w:rPr>
        <w:t xml:space="preserve">The prospective supplier shall provide </w:t>
      </w:r>
      <w:r w:rsidR="00B9017E" w:rsidRPr="003A576A">
        <w:rPr>
          <w:rFonts w:cstheme="minorHAnsi"/>
          <w:sz w:val="24"/>
        </w:rPr>
        <w:t xml:space="preserve">Distributed Disaggregated Chassis Routing System </w:t>
      </w:r>
      <w:r w:rsidR="003B3EAD" w:rsidRPr="003A576A">
        <w:rPr>
          <w:rFonts w:cstheme="minorHAnsi"/>
          <w:sz w:val="24"/>
        </w:rPr>
        <w:t xml:space="preserve">with </w:t>
      </w:r>
      <w:r w:rsidR="00F770A8" w:rsidRPr="003A576A">
        <w:rPr>
          <w:rFonts w:cstheme="minorHAnsi"/>
          <w:sz w:val="24"/>
        </w:rPr>
        <w:t xml:space="preserve">the ability to automatically add or remove compute or networking </w:t>
      </w:r>
      <w:r w:rsidR="00077FD1" w:rsidRPr="003A576A">
        <w:rPr>
          <w:rFonts w:cstheme="minorHAnsi"/>
          <w:sz w:val="24"/>
        </w:rPr>
        <w:t xml:space="preserve">infrastructure </w:t>
      </w:r>
      <w:r w:rsidR="003A358A" w:rsidRPr="003A576A">
        <w:rPr>
          <w:rFonts w:cstheme="minorHAnsi"/>
          <w:sz w:val="24"/>
        </w:rPr>
        <w:t xml:space="preserve">to support </w:t>
      </w:r>
      <w:r w:rsidR="00077FD1" w:rsidRPr="003A576A">
        <w:rPr>
          <w:rFonts w:cstheme="minorHAnsi"/>
          <w:sz w:val="24"/>
        </w:rPr>
        <w:t xml:space="preserve">up to </w:t>
      </w:r>
      <w:r w:rsidR="00E42FF3" w:rsidRPr="003A576A">
        <w:rPr>
          <w:rFonts w:cstheme="minorHAnsi"/>
          <w:sz w:val="24"/>
        </w:rPr>
        <w:t>691Tbps</w:t>
      </w:r>
      <w:r w:rsidR="00077FD1" w:rsidRPr="003A576A">
        <w:rPr>
          <w:rFonts w:cstheme="minorHAnsi"/>
          <w:sz w:val="24"/>
        </w:rPr>
        <w:t>.</w:t>
      </w:r>
      <w:r w:rsidR="007B6FEA" w:rsidRPr="003A576A">
        <w:rPr>
          <w:rFonts w:cstheme="minorHAnsi"/>
          <w:sz w:val="24"/>
        </w:rPr>
        <w:t xml:space="preserve"> </w:t>
      </w:r>
    </w:p>
    <w:p w14:paraId="33F8B889" w14:textId="77777777" w:rsidR="00893873" w:rsidRPr="003A576A" w:rsidRDefault="00893873" w:rsidP="003A576A">
      <w:pPr>
        <w:pStyle w:val="ListParagraph"/>
        <w:ind w:left="1233"/>
        <w:rPr>
          <w:rFonts w:cstheme="minorHAnsi"/>
          <w:sz w:val="24"/>
        </w:rPr>
      </w:pPr>
    </w:p>
    <w:p w14:paraId="3E2C7664" w14:textId="65D29C4D" w:rsidR="006756DC" w:rsidRPr="009D501D" w:rsidRDefault="00503FDE" w:rsidP="003A576A">
      <w:pPr>
        <w:pStyle w:val="ListParagraph"/>
        <w:numPr>
          <w:ilvl w:val="1"/>
          <w:numId w:val="15"/>
        </w:numPr>
        <w:ind w:left="1080"/>
        <w:rPr>
          <w:rFonts w:cstheme="minorHAnsi"/>
          <w:sz w:val="24"/>
        </w:rPr>
      </w:pPr>
      <w:r w:rsidRPr="003A576A">
        <w:rPr>
          <w:rFonts w:cstheme="minorHAnsi"/>
          <w:sz w:val="24"/>
        </w:rPr>
        <w:t xml:space="preserve">Incremental scale </w:t>
      </w:r>
      <w:r w:rsidR="00AD181B" w:rsidRPr="003A576A">
        <w:rPr>
          <w:rFonts w:cstheme="minorHAnsi"/>
          <w:sz w:val="24"/>
        </w:rPr>
        <w:t xml:space="preserve">- </w:t>
      </w:r>
      <w:r w:rsidR="00077FD1" w:rsidRPr="003A576A">
        <w:rPr>
          <w:rFonts w:cstheme="minorHAnsi"/>
          <w:sz w:val="24"/>
        </w:rPr>
        <w:t>T</w:t>
      </w:r>
      <w:r w:rsidR="00072882" w:rsidRPr="003A576A">
        <w:rPr>
          <w:rFonts w:cstheme="minorHAnsi"/>
          <w:sz w:val="24"/>
        </w:rPr>
        <w:t xml:space="preserve">he prospective supplier shall provide </w:t>
      </w:r>
      <w:r w:rsidR="008A0B96" w:rsidRPr="003A576A">
        <w:rPr>
          <w:rFonts w:cstheme="minorHAnsi"/>
          <w:sz w:val="24"/>
        </w:rPr>
        <w:t xml:space="preserve">Distributed Disaggregated Chassis Routing System with </w:t>
      </w:r>
      <w:r w:rsidR="007C7297" w:rsidRPr="003A576A">
        <w:rPr>
          <w:rFonts w:cstheme="minorHAnsi"/>
          <w:sz w:val="24"/>
        </w:rPr>
        <w:t>a</w:t>
      </w:r>
      <w:r w:rsidR="00E14D0A" w:rsidRPr="003A576A">
        <w:rPr>
          <w:rFonts w:cstheme="minorHAnsi"/>
          <w:sz w:val="24"/>
        </w:rPr>
        <w:t>n</w:t>
      </w:r>
      <w:r w:rsidR="008A0B96" w:rsidRPr="003A576A">
        <w:rPr>
          <w:rFonts w:cstheme="minorHAnsi"/>
          <w:sz w:val="24"/>
        </w:rPr>
        <w:t xml:space="preserve"> </w:t>
      </w:r>
      <w:commentRangeStart w:id="7"/>
      <w:commentRangeStart w:id="8"/>
      <w:r w:rsidR="008A0B96" w:rsidRPr="003A576A">
        <w:rPr>
          <w:rFonts w:cstheme="minorHAnsi"/>
          <w:sz w:val="24"/>
        </w:rPr>
        <w:t xml:space="preserve">elastic </w:t>
      </w:r>
      <w:r w:rsidR="00D31D00" w:rsidRPr="003A576A">
        <w:rPr>
          <w:rFonts w:cstheme="minorHAnsi"/>
          <w:sz w:val="24"/>
        </w:rPr>
        <w:t xml:space="preserve">incremental </w:t>
      </w:r>
      <w:r w:rsidR="008A0B96" w:rsidRPr="003A576A">
        <w:rPr>
          <w:rFonts w:cstheme="minorHAnsi"/>
          <w:sz w:val="24"/>
        </w:rPr>
        <w:t xml:space="preserve">scale-up and scale-down </w:t>
      </w:r>
      <w:r w:rsidR="00D31D00" w:rsidRPr="003A576A">
        <w:rPr>
          <w:rFonts w:cstheme="minorHAnsi"/>
          <w:sz w:val="24"/>
        </w:rPr>
        <w:t>mechanize</w:t>
      </w:r>
      <w:r w:rsidR="00673F7E" w:rsidRPr="003A576A">
        <w:rPr>
          <w:rFonts w:cstheme="minorHAnsi"/>
          <w:sz w:val="24"/>
        </w:rPr>
        <w:t>.</w:t>
      </w:r>
      <w:commentRangeEnd w:id="7"/>
      <w:r w:rsidR="004A2627" w:rsidRPr="003A576A">
        <w:rPr>
          <w:sz w:val="24"/>
        </w:rPr>
        <w:commentReference w:id="7"/>
      </w:r>
      <w:commentRangeEnd w:id="8"/>
      <w:r w:rsidR="00632559" w:rsidRPr="003A576A">
        <w:rPr>
          <w:sz w:val="24"/>
        </w:rPr>
        <w:commentReference w:id="8"/>
      </w:r>
      <w:r w:rsidR="005E2867" w:rsidRPr="003A576A">
        <w:rPr>
          <w:rFonts w:cstheme="minorHAnsi"/>
          <w:sz w:val="24"/>
        </w:rPr>
        <w:t>+</w:t>
      </w:r>
    </w:p>
    <w:p w14:paraId="75FED448" w14:textId="77777777" w:rsidR="005E2867" w:rsidRPr="009D501D" w:rsidRDefault="005E2867" w:rsidP="00C574B4">
      <w:pPr>
        <w:pStyle w:val="ListParagraph"/>
        <w:ind w:left="1440"/>
        <w:rPr>
          <w:rFonts w:cstheme="minorHAnsi"/>
          <w:sz w:val="24"/>
        </w:rPr>
      </w:pPr>
    </w:p>
    <w:p w14:paraId="0E192698" w14:textId="4B34859D" w:rsidR="005E2867" w:rsidRPr="009D501D" w:rsidRDefault="005E2867" w:rsidP="006B3669">
      <w:pPr>
        <w:pStyle w:val="ListParagraph"/>
        <w:numPr>
          <w:ilvl w:val="0"/>
          <w:numId w:val="15"/>
        </w:numPr>
        <w:outlineLvl w:val="0"/>
        <w:rPr>
          <w:rFonts w:eastAsia="Times New Roman" w:cstheme="minorHAnsi"/>
          <w:b/>
          <w:caps/>
          <w:kern w:val="28"/>
          <w:sz w:val="24"/>
          <w:szCs w:val="20"/>
          <w:lang w:val="es-ES_tradnl" w:eastAsia="es-ES" w:bidi="ar-SA"/>
        </w:rPr>
      </w:pPr>
      <w:bookmarkStart w:id="9" w:name="_Toc112238875"/>
      <w:r w:rsidRPr="009D501D">
        <w:rPr>
          <w:rFonts w:eastAsia="Times New Roman" w:cstheme="minorHAnsi"/>
          <w:b/>
          <w:caps/>
          <w:kern w:val="28"/>
          <w:sz w:val="24"/>
          <w:szCs w:val="20"/>
          <w:lang w:val="es-ES_tradnl" w:eastAsia="es-ES" w:bidi="ar-SA"/>
        </w:rPr>
        <w:t>High availability &amp; Redundancy</w:t>
      </w:r>
      <w:bookmarkEnd w:id="9"/>
      <w:r w:rsidRPr="009D501D">
        <w:rPr>
          <w:rFonts w:eastAsia="Times New Roman" w:cstheme="minorHAnsi"/>
          <w:b/>
          <w:caps/>
          <w:kern w:val="28"/>
          <w:sz w:val="24"/>
          <w:szCs w:val="20"/>
          <w:lang w:val="es-ES_tradnl" w:eastAsia="es-ES" w:bidi="ar-SA"/>
        </w:rPr>
        <w:t xml:space="preserve"> </w:t>
      </w:r>
    </w:p>
    <w:p w14:paraId="0EA6843F" w14:textId="77777777" w:rsidR="000C762F" w:rsidRPr="009D501D" w:rsidRDefault="000C762F" w:rsidP="00C574B4">
      <w:pPr>
        <w:pStyle w:val="ListParagraph"/>
        <w:rPr>
          <w:rFonts w:eastAsia="Times New Roman" w:cstheme="minorHAnsi"/>
          <w:b/>
          <w:caps/>
          <w:kern w:val="28"/>
          <w:sz w:val="24"/>
          <w:szCs w:val="20"/>
          <w:lang w:val="es-ES_tradnl" w:eastAsia="es-ES" w:bidi="ar-SA"/>
        </w:rPr>
      </w:pPr>
    </w:p>
    <w:p w14:paraId="5FE9D41F" w14:textId="0011FB1A" w:rsidR="0064227A" w:rsidRPr="006B3669" w:rsidRDefault="005652DC" w:rsidP="006B3669">
      <w:pPr>
        <w:pStyle w:val="ListParagraph"/>
        <w:ind w:left="0"/>
        <w:rPr>
          <w:rFonts w:cstheme="minorHAnsi"/>
        </w:rPr>
      </w:pPr>
      <w:r w:rsidRPr="006B3669">
        <w:rPr>
          <w:rFonts w:cstheme="minorHAnsi"/>
          <w:sz w:val="24"/>
        </w:rPr>
        <w:t>Multi</w:t>
      </w:r>
      <w:r w:rsidR="00A21AB6" w:rsidRPr="006B3669">
        <w:rPr>
          <w:rFonts w:cstheme="minorHAnsi"/>
          <w:sz w:val="24"/>
        </w:rPr>
        <w:t>-layer redundancy is an important aspect of DDC architecture, a</w:t>
      </w:r>
      <w:r w:rsidR="000C762F" w:rsidRPr="006B3669">
        <w:rPr>
          <w:rFonts w:cstheme="minorHAnsi"/>
          <w:sz w:val="24"/>
        </w:rPr>
        <w:t>side from reducing the frequency of network changes and failure probability, multi-layer redundancy is also crucial to ensure high network availability.</w:t>
      </w:r>
    </w:p>
    <w:p w14:paraId="5FF6AEE4" w14:textId="77777777" w:rsidR="000C762F" w:rsidRPr="009D501D" w:rsidRDefault="000C762F" w:rsidP="00C574B4">
      <w:pPr>
        <w:pStyle w:val="ListParagraph"/>
        <w:rPr>
          <w:rFonts w:eastAsia="Times New Roman" w:cstheme="minorHAnsi"/>
          <w:b/>
          <w:caps/>
          <w:kern w:val="28"/>
          <w:sz w:val="24"/>
          <w:szCs w:val="20"/>
          <w:lang w:val="es-ES_tradnl" w:eastAsia="es-ES" w:bidi="ar-SA"/>
        </w:rPr>
      </w:pPr>
    </w:p>
    <w:p w14:paraId="5127537A" w14:textId="0BF768E2" w:rsidR="0064227A" w:rsidRPr="006B3669" w:rsidRDefault="0064227A" w:rsidP="00FC0B7B">
      <w:pPr>
        <w:pStyle w:val="ListParagraph"/>
        <w:numPr>
          <w:ilvl w:val="1"/>
          <w:numId w:val="15"/>
        </w:numPr>
        <w:rPr>
          <w:rFonts w:cstheme="minorHAnsi"/>
          <w:sz w:val="24"/>
        </w:rPr>
      </w:pPr>
      <w:r w:rsidRPr="006B3669">
        <w:rPr>
          <w:rFonts w:cstheme="minorHAnsi"/>
          <w:b/>
          <w:bCs/>
          <w:sz w:val="24"/>
        </w:rPr>
        <w:lastRenderedPageBreak/>
        <w:t>Software Supplier</w:t>
      </w:r>
      <w:r w:rsidRPr="006B3669">
        <w:rPr>
          <w:rFonts w:cstheme="minorHAnsi"/>
          <w:sz w:val="24"/>
        </w:rPr>
        <w:t xml:space="preserve"> shall </w:t>
      </w:r>
      <w:r w:rsidR="005052B2" w:rsidRPr="006B3669">
        <w:rPr>
          <w:rFonts w:cstheme="minorHAnsi"/>
          <w:sz w:val="24"/>
        </w:rPr>
        <w:t xml:space="preserve">ensure </w:t>
      </w:r>
      <w:r w:rsidRPr="006B3669">
        <w:rPr>
          <w:rFonts w:cstheme="minorHAnsi"/>
          <w:sz w:val="24"/>
        </w:rPr>
        <w:t xml:space="preserve">high availability, where each service is backed by another. </w:t>
      </w:r>
      <w:r w:rsidR="00E40243" w:rsidRPr="006B3669">
        <w:rPr>
          <w:rFonts w:cstheme="minorHAnsi"/>
          <w:sz w:val="24"/>
        </w:rPr>
        <w:t>a</w:t>
      </w:r>
      <w:r w:rsidRPr="006B3669">
        <w:rPr>
          <w:rFonts w:cstheme="minorHAnsi"/>
          <w:sz w:val="24"/>
        </w:rPr>
        <w:t xml:space="preserve"> layered and distributed high availability </w:t>
      </w:r>
      <w:r w:rsidR="00646C17" w:rsidRPr="006B3669">
        <w:rPr>
          <w:rFonts w:cstheme="minorHAnsi"/>
          <w:sz w:val="24"/>
        </w:rPr>
        <w:t xml:space="preserve">architecture should </w:t>
      </w:r>
      <w:r w:rsidRPr="006B3669">
        <w:rPr>
          <w:rFonts w:cstheme="minorHAnsi"/>
          <w:sz w:val="24"/>
        </w:rPr>
        <w:t>combine classic router high-availability features, such as non-stop routing (NSR)/non-stop forwarding (NSF), with microservice internal orchestration and other high-availability mechanisms</w:t>
      </w:r>
      <w:r w:rsidR="00AC2D9E" w:rsidRPr="006B3669">
        <w:rPr>
          <w:rFonts w:cstheme="minorHAnsi"/>
          <w:sz w:val="24"/>
        </w:rPr>
        <w:t>.</w:t>
      </w:r>
    </w:p>
    <w:p w14:paraId="6DAA9AC2" w14:textId="545E47D7" w:rsidR="00662D52" w:rsidRPr="009D501D" w:rsidRDefault="0064227A" w:rsidP="00FC0B7B">
      <w:pPr>
        <w:pStyle w:val="ListParagraph"/>
        <w:numPr>
          <w:ilvl w:val="1"/>
          <w:numId w:val="15"/>
        </w:numPr>
        <w:rPr>
          <w:rFonts w:cstheme="minorHAnsi"/>
          <w:sz w:val="24"/>
        </w:rPr>
      </w:pPr>
      <w:r w:rsidRPr="006B3669">
        <w:rPr>
          <w:rFonts w:cstheme="minorHAnsi"/>
          <w:b/>
          <w:bCs/>
          <w:sz w:val="24"/>
        </w:rPr>
        <w:t>Hardware Supplier</w:t>
      </w:r>
      <w:r w:rsidRPr="006B3669">
        <w:rPr>
          <w:rFonts w:cstheme="minorHAnsi"/>
          <w:sz w:val="24"/>
        </w:rPr>
        <w:t xml:space="preserve"> </w:t>
      </w:r>
      <w:r w:rsidR="00245E47" w:rsidRPr="006B3669">
        <w:rPr>
          <w:rFonts w:cstheme="minorHAnsi"/>
          <w:sz w:val="24"/>
        </w:rPr>
        <w:t>shall</w:t>
      </w:r>
      <w:r w:rsidRPr="006B3669">
        <w:rPr>
          <w:rFonts w:cstheme="minorHAnsi"/>
          <w:sz w:val="24"/>
        </w:rPr>
        <w:t xml:space="preserve"> </w:t>
      </w:r>
      <w:r w:rsidR="002A5432" w:rsidRPr="006B3669">
        <w:rPr>
          <w:rFonts w:cstheme="minorHAnsi"/>
          <w:sz w:val="24"/>
        </w:rPr>
        <w:t xml:space="preserve">ensure </w:t>
      </w:r>
      <w:r w:rsidR="00D551D2" w:rsidRPr="006B3669">
        <w:rPr>
          <w:rFonts w:cstheme="minorHAnsi"/>
          <w:sz w:val="24"/>
        </w:rPr>
        <w:t xml:space="preserve">high </w:t>
      </w:r>
      <w:r w:rsidR="002A5432" w:rsidRPr="006B3669">
        <w:rPr>
          <w:rFonts w:cstheme="minorHAnsi"/>
          <w:sz w:val="24"/>
        </w:rPr>
        <w:t xml:space="preserve">availability and </w:t>
      </w:r>
      <w:r w:rsidR="002123E4" w:rsidRPr="006B3669">
        <w:rPr>
          <w:rFonts w:cstheme="minorHAnsi"/>
          <w:sz w:val="24"/>
        </w:rPr>
        <w:t xml:space="preserve">redundancy of hardware </w:t>
      </w:r>
      <w:r w:rsidR="00103800" w:rsidRPr="006B3669">
        <w:rPr>
          <w:rFonts w:cstheme="minorHAnsi"/>
          <w:sz w:val="24"/>
        </w:rPr>
        <w:t>components</w:t>
      </w:r>
      <w:r w:rsidR="00AC2D9E" w:rsidRPr="006B3669">
        <w:rPr>
          <w:rFonts w:cstheme="minorHAnsi"/>
          <w:sz w:val="24"/>
        </w:rPr>
        <w:t>.</w:t>
      </w:r>
    </w:p>
    <w:p w14:paraId="3703C58A" w14:textId="1952BADD" w:rsidR="007D0BAF" w:rsidRPr="009D501D" w:rsidRDefault="007D0BAF" w:rsidP="00C574B4">
      <w:pPr>
        <w:pStyle w:val="ListParagraph"/>
        <w:rPr>
          <w:rFonts w:eastAsia="Times New Roman" w:cstheme="minorHAnsi"/>
          <w:b/>
          <w:caps/>
          <w:kern w:val="28"/>
          <w:sz w:val="24"/>
          <w:szCs w:val="20"/>
          <w:lang w:val="es-ES_tradnl" w:eastAsia="es-ES" w:bidi="ar-SA"/>
        </w:rPr>
      </w:pPr>
    </w:p>
    <w:p w14:paraId="3A77895E" w14:textId="0E5C422F" w:rsidR="005E2867" w:rsidRPr="009D501D" w:rsidRDefault="005E2867" w:rsidP="006B3669">
      <w:pPr>
        <w:pStyle w:val="ListParagraph"/>
        <w:numPr>
          <w:ilvl w:val="0"/>
          <w:numId w:val="15"/>
        </w:numPr>
        <w:outlineLvl w:val="0"/>
        <w:rPr>
          <w:rFonts w:eastAsia="Times New Roman" w:cstheme="minorHAnsi"/>
          <w:b/>
          <w:caps/>
          <w:kern w:val="28"/>
          <w:sz w:val="24"/>
          <w:szCs w:val="20"/>
          <w:lang w:val="es-ES_tradnl" w:eastAsia="es-ES" w:bidi="ar-SA"/>
        </w:rPr>
      </w:pPr>
      <w:bookmarkStart w:id="10" w:name="_Toc112238876"/>
      <w:r w:rsidRPr="009D501D">
        <w:rPr>
          <w:rFonts w:eastAsia="Times New Roman" w:cstheme="minorHAnsi"/>
          <w:b/>
          <w:caps/>
          <w:kern w:val="28"/>
          <w:sz w:val="24"/>
          <w:szCs w:val="20"/>
          <w:lang w:val="es-ES_tradnl" w:eastAsia="es-ES" w:bidi="ar-SA"/>
        </w:rPr>
        <w:t>Cloud-native</w:t>
      </w:r>
      <w:bookmarkEnd w:id="10"/>
    </w:p>
    <w:p w14:paraId="3B79526A" w14:textId="7C31F2D4" w:rsidR="00387F34" w:rsidRPr="006B3669" w:rsidRDefault="00284D40">
      <w:pPr>
        <w:pStyle w:val="ListParagraph"/>
        <w:numPr>
          <w:ilvl w:val="1"/>
          <w:numId w:val="15"/>
        </w:numPr>
        <w:rPr>
          <w:rFonts w:cstheme="minorHAnsi"/>
          <w:sz w:val="24"/>
        </w:rPr>
      </w:pPr>
      <w:r w:rsidRPr="006B3669">
        <w:rPr>
          <w:rFonts w:cstheme="minorHAnsi"/>
          <w:b/>
          <w:bCs/>
          <w:sz w:val="24"/>
        </w:rPr>
        <w:t>Software architecture</w:t>
      </w:r>
      <w:r w:rsidRPr="006B3669">
        <w:rPr>
          <w:rFonts w:cstheme="minorHAnsi"/>
          <w:sz w:val="24"/>
        </w:rPr>
        <w:t xml:space="preserve"> should be cloud native. That is, </w:t>
      </w:r>
      <w:r w:rsidR="00445E68" w:rsidRPr="006B3669">
        <w:rPr>
          <w:rFonts w:cstheme="minorHAnsi"/>
          <w:sz w:val="24"/>
        </w:rPr>
        <w:t xml:space="preserve">network functions should run as microservices in containers which will provide isolation of </w:t>
      </w:r>
      <w:r w:rsidR="00372D81" w:rsidRPr="006B3669">
        <w:rPr>
          <w:rFonts w:cstheme="minorHAnsi"/>
          <w:sz w:val="24"/>
        </w:rPr>
        <w:t xml:space="preserve">multiple network functions that share </w:t>
      </w:r>
      <w:r w:rsidR="00556458" w:rsidRPr="006B3669">
        <w:rPr>
          <w:rFonts w:cstheme="minorHAnsi"/>
          <w:sz w:val="24"/>
        </w:rPr>
        <w:t xml:space="preserve">the same </w:t>
      </w:r>
      <w:r w:rsidR="001B0E5B" w:rsidRPr="006B3669">
        <w:rPr>
          <w:rFonts w:cstheme="minorHAnsi"/>
          <w:sz w:val="24"/>
        </w:rPr>
        <w:t>underlying</w:t>
      </w:r>
      <w:r w:rsidR="00556458" w:rsidRPr="006B3669">
        <w:rPr>
          <w:rFonts w:cstheme="minorHAnsi"/>
          <w:sz w:val="24"/>
        </w:rPr>
        <w:t xml:space="preserve"> hardware infrastructure. </w:t>
      </w:r>
      <w:r w:rsidR="00A93E19" w:rsidRPr="006B3669">
        <w:rPr>
          <w:rFonts w:cstheme="minorHAnsi"/>
          <w:sz w:val="24"/>
        </w:rPr>
        <w:t xml:space="preserve">Such </w:t>
      </w:r>
      <w:r w:rsidR="00BF6E88" w:rsidRPr="006B3669">
        <w:rPr>
          <w:rFonts w:cstheme="minorHAnsi"/>
          <w:sz w:val="24"/>
        </w:rPr>
        <w:t>a</w:t>
      </w:r>
      <w:r w:rsidR="00BF6E88" w:rsidRPr="006B3669">
        <w:rPr>
          <w:rFonts w:cstheme="minorHAnsi"/>
          <w:sz w:val="24"/>
          <w:rtl/>
        </w:rPr>
        <w:t xml:space="preserve"> </w:t>
      </w:r>
      <w:r w:rsidR="00A93E19" w:rsidRPr="006B3669">
        <w:rPr>
          <w:rFonts w:cstheme="minorHAnsi"/>
          <w:sz w:val="24"/>
        </w:rPr>
        <w:t xml:space="preserve">multi-network-function environment will allow a dynamic allocation of </w:t>
      </w:r>
      <w:r w:rsidR="00872618" w:rsidRPr="006B3669">
        <w:rPr>
          <w:rFonts w:cstheme="minorHAnsi"/>
          <w:sz w:val="24"/>
        </w:rPr>
        <w:t xml:space="preserve">hardware resources such as ports, </w:t>
      </w:r>
      <w:r w:rsidR="008434B6" w:rsidRPr="006B3669">
        <w:rPr>
          <w:rFonts w:cstheme="minorHAnsi"/>
          <w:sz w:val="24"/>
        </w:rPr>
        <w:t xml:space="preserve">forwarding </w:t>
      </w:r>
      <w:r w:rsidR="005140FE" w:rsidRPr="006B3669">
        <w:rPr>
          <w:rFonts w:cstheme="minorHAnsi"/>
          <w:sz w:val="24"/>
        </w:rPr>
        <w:t>resources</w:t>
      </w:r>
      <w:r w:rsidR="008434B6" w:rsidRPr="006B3669">
        <w:rPr>
          <w:rFonts w:cstheme="minorHAnsi"/>
          <w:sz w:val="24"/>
        </w:rPr>
        <w:t xml:space="preserve"> TCAM resources and compute elements to the different </w:t>
      </w:r>
      <w:r w:rsidR="005140FE" w:rsidRPr="006B3669">
        <w:rPr>
          <w:rFonts w:cstheme="minorHAnsi"/>
          <w:sz w:val="24"/>
        </w:rPr>
        <w:t>containers/</w:t>
      </w:r>
      <w:r w:rsidR="00BF6E88" w:rsidRPr="006B3669">
        <w:rPr>
          <w:rFonts w:cstheme="minorHAnsi"/>
          <w:sz w:val="24"/>
        </w:rPr>
        <w:t>network</w:t>
      </w:r>
      <w:r w:rsidR="00BF6E88" w:rsidRPr="006B3669">
        <w:rPr>
          <w:rFonts w:cstheme="minorHAnsi"/>
          <w:sz w:val="24"/>
          <w:rtl/>
        </w:rPr>
        <w:t xml:space="preserve"> </w:t>
      </w:r>
      <w:r w:rsidR="00BF6E88" w:rsidRPr="006B3669">
        <w:rPr>
          <w:rFonts w:cstheme="minorHAnsi"/>
          <w:sz w:val="24"/>
        </w:rPr>
        <w:t>functions</w:t>
      </w:r>
      <w:r w:rsidR="005140FE" w:rsidRPr="006B3669">
        <w:rPr>
          <w:rFonts w:cstheme="minorHAnsi"/>
          <w:sz w:val="24"/>
        </w:rPr>
        <w:t xml:space="preserve"> hosted on the </w:t>
      </w:r>
      <w:r w:rsidR="00BF6E88" w:rsidRPr="006B3669">
        <w:rPr>
          <w:rFonts w:cstheme="minorHAnsi"/>
          <w:sz w:val="24"/>
        </w:rPr>
        <w:t>shared</w:t>
      </w:r>
      <w:r w:rsidR="005140FE" w:rsidRPr="006B3669">
        <w:rPr>
          <w:rFonts w:cstheme="minorHAnsi"/>
          <w:sz w:val="24"/>
        </w:rPr>
        <w:t xml:space="preserve"> infrastructure.</w:t>
      </w:r>
    </w:p>
    <w:p w14:paraId="24687CA3" w14:textId="286A62F2" w:rsidR="005140FE" w:rsidRPr="006B3669" w:rsidRDefault="005A0FDE">
      <w:pPr>
        <w:pStyle w:val="ListParagraph"/>
        <w:numPr>
          <w:ilvl w:val="1"/>
          <w:numId w:val="15"/>
        </w:numPr>
        <w:rPr>
          <w:rFonts w:cstheme="minorHAnsi"/>
          <w:sz w:val="24"/>
        </w:rPr>
      </w:pPr>
      <w:r w:rsidRPr="006B3669">
        <w:rPr>
          <w:rFonts w:cstheme="minorHAnsi"/>
          <w:b/>
          <w:bCs/>
          <w:sz w:val="24"/>
        </w:rPr>
        <w:t>Multi-vendor containers</w:t>
      </w:r>
      <w:r w:rsidR="00D0500E">
        <w:rPr>
          <w:rFonts w:cstheme="minorHAnsi"/>
          <w:sz w:val="24"/>
        </w:rPr>
        <w:t xml:space="preserve"> - </w:t>
      </w:r>
      <w:r w:rsidR="00165299">
        <w:rPr>
          <w:rFonts w:cstheme="minorHAnsi"/>
          <w:sz w:val="24"/>
        </w:rPr>
        <w:t>t</w:t>
      </w:r>
      <w:r w:rsidR="00D0500E">
        <w:rPr>
          <w:rFonts w:cstheme="minorHAnsi"/>
          <w:sz w:val="24"/>
        </w:rPr>
        <w:t>he</w:t>
      </w:r>
      <w:r w:rsidR="00C109FD" w:rsidRPr="006B3669">
        <w:rPr>
          <w:rFonts w:cstheme="minorHAnsi"/>
          <w:sz w:val="24"/>
        </w:rPr>
        <w:t xml:space="preserve"> cloud-native architecture </w:t>
      </w:r>
      <w:r w:rsidR="00165299">
        <w:rPr>
          <w:rFonts w:cstheme="minorHAnsi"/>
          <w:sz w:val="24"/>
        </w:rPr>
        <w:t>shall</w:t>
      </w:r>
      <w:r w:rsidR="00165299" w:rsidRPr="006B3669">
        <w:rPr>
          <w:rFonts w:cstheme="minorHAnsi"/>
          <w:sz w:val="24"/>
        </w:rPr>
        <w:t xml:space="preserve"> </w:t>
      </w:r>
      <w:r w:rsidR="00C109FD" w:rsidRPr="006B3669">
        <w:rPr>
          <w:rFonts w:cstheme="minorHAnsi"/>
          <w:sz w:val="24"/>
        </w:rPr>
        <w:t>support</w:t>
      </w:r>
      <w:r w:rsidR="00BE5050" w:rsidRPr="006B3669">
        <w:rPr>
          <w:rFonts w:cstheme="minorHAnsi"/>
          <w:sz w:val="24"/>
        </w:rPr>
        <w:t xml:space="preserve"> </w:t>
      </w:r>
      <w:r w:rsidR="00BF6E88" w:rsidRPr="006B3669" w:rsidDel="00F3567A">
        <w:rPr>
          <w:rFonts w:cstheme="minorHAnsi"/>
          <w:sz w:val="24"/>
        </w:rPr>
        <w:t>the</w:t>
      </w:r>
      <w:r w:rsidR="00BF6E88" w:rsidRPr="006B3669" w:rsidDel="00F3567A">
        <w:rPr>
          <w:rFonts w:cstheme="minorHAnsi"/>
          <w:sz w:val="24"/>
          <w:rtl/>
        </w:rPr>
        <w:t xml:space="preserve"> </w:t>
      </w:r>
      <w:r w:rsidR="00C109FD" w:rsidRPr="006B3669">
        <w:rPr>
          <w:rFonts w:cstheme="minorHAnsi"/>
          <w:sz w:val="24"/>
        </w:rPr>
        <w:t>co-existence of network-functions (</w:t>
      </w:r>
      <w:r w:rsidR="00F62E8A" w:rsidRPr="006B3669">
        <w:rPr>
          <w:rFonts w:cstheme="minorHAnsi"/>
          <w:sz w:val="24"/>
        </w:rPr>
        <w:t xml:space="preserve">as containers) from multiple software vendors. </w:t>
      </w:r>
      <w:r w:rsidR="00C1629E" w:rsidRPr="006B3669">
        <w:rPr>
          <w:rFonts w:cstheme="minorHAnsi"/>
          <w:sz w:val="24"/>
        </w:rPr>
        <w:t>For example, the system will be able to accommodate a routing network-function from vendor A and a security network-function (e.g., a DDoS mitigator) from vendor B.</w:t>
      </w:r>
    </w:p>
    <w:p w14:paraId="46CA13F0" w14:textId="77777777" w:rsidR="00921EC5" w:rsidRPr="009D501D" w:rsidRDefault="00921EC5" w:rsidP="00C574B4">
      <w:pPr>
        <w:pStyle w:val="ListParagraph"/>
        <w:rPr>
          <w:rFonts w:eastAsia="Times New Roman" w:cstheme="minorHAnsi"/>
          <w:b/>
          <w:caps/>
          <w:kern w:val="28"/>
          <w:sz w:val="24"/>
          <w:szCs w:val="20"/>
          <w:lang w:val="es-ES_tradnl" w:eastAsia="es-ES" w:bidi="ar-SA"/>
        </w:rPr>
      </w:pPr>
    </w:p>
    <w:p w14:paraId="70628C74" w14:textId="2C85BB31" w:rsidR="005E2867" w:rsidRPr="009D501D" w:rsidRDefault="005E2867" w:rsidP="006B3669">
      <w:pPr>
        <w:pStyle w:val="ListParagraph"/>
        <w:numPr>
          <w:ilvl w:val="0"/>
          <w:numId w:val="15"/>
        </w:numPr>
        <w:outlineLvl w:val="0"/>
        <w:rPr>
          <w:rFonts w:eastAsia="Times New Roman" w:cstheme="minorHAnsi"/>
          <w:b/>
          <w:caps/>
          <w:kern w:val="28"/>
          <w:sz w:val="24"/>
          <w:szCs w:val="20"/>
          <w:lang w:val="es-ES_tradnl" w:eastAsia="es-ES" w:bidi="ar-SA"/>
        </w:rPr>
      </w:pPr>
      <w:bookmarkStart w:id="11" w:name="_Toc112238877"/>
      <w:r w:rsidRPr="009D501D">
        <w:rPr>
          <w:rFonts w:eastAsia="Times New Roman" w:cstheme="minorHAnsi"/>
          <w:b/>
          <w:caps/>
          <w:kern w:val="28"/>
          <w:sz w:val="24"/>
          <w:szCs w:val="20"/>
          <w:lang w:val="es-ES_tradnl" w:eastAsia="es-ES" w:bidi="ar-SA"/>
        </w:rPr>
        <w:t>API</w:t>
      </w:r>
      <w:r w:rsidR="00911031">
        <w:rPr>
          <w:rFonts w:eastAsia="Times New Roman" w:cstheme="minorHAnsi"/>
          <w:b/>
          <w:caps/>
          <w:kern w:val="28"/>
          <w:sz w:val="24"/>
          <w:szCs w:val="20"/>
          <w:lang w:val="es-ES_tradnl" w:eastAsia="es-ES" w:bidi="ar-SA"/>
        </w:rPr>
        <w:t xml:space="preserve"> (</w:t>
      </w:r>
      <w:r w:rsidR="00911031" w:rsidRPr="006B3669">
        <w:rPr>
          <w:rFonts w:eastAsia="Times New Roman" w:cstheme="minorHAnsi"/>
          <w:b/>
          <w:caps/>
          <w:kern w:val="28"/>
          <w:sz w:val="24"/>
          <w:szCs w:val="20"/>
          <w:lang w:val="es-ES_tradnl" w:eastAsia="es-ES" w:bidi="ar-SA"/>
        </w:rPr>
        <w:t xml:space="preserve">application programming </w:t>
      </w:r>
      <w:proofErr w:type="gramStart"/>
      <w:r w:rsidR="00911031" w:rsidRPr="00911031">
        <w:rPr>
          <w:rFonts w:eastAsia="Times New Roman" w:cstheme="minorHAnsi"/>
          <w:b/>
          <w:caps/>
          <w:kern w:val="28"/>
          <w:sz w:val="24"/>
          <w:szCs w:val="20"/>
          <w:lang w:val="es-ES_tradnl" w:eastAsia="es-ES" w:bidi="ar-SA"/>
        </w:rPr>
        <w:t>interface</w:t>
      </w:r>
      <w:proofErr w:type="gramEnd"/>
      <w:r w:rsidR="00911031" w:rsidRPr="009D501D" w:rsidDel="00323891">
        <w:rPr>
          <w:rFonts w:eastAsia="Times New Roman" w:cstheme="minorHAnsi"/>
          <w:b/>
          <w:caps/>
          <w:kern w:val="28"/>
          <w:sz w:val="24"/>
          <w:szCs w:val="20"/>
          <w:lang w:val="es-ES_tradnl" w:eastAsia="es-ES" w:bidi="ar-SA"/>
        </w:rPr>
        <w:t>)</w:t>
      </w:r>
      <w:bookmarkEnd w:id="11"/>
    </w:p>
    <w:p w14:paraId="0FB3253F" w14:textId="1F349B77" w:rsidR="005E2867" w:rsidRDefault="006E581D" w:rsidP="006B3669">
      <w:pPr>
        <w:pStyle w:val="ListParagraph"/>
        <w:ind w:left="1287"/>
        <w:rPr>
          <w:rFonts w:cstheme="minorHAnsi"/>
        </w:rPr>
      </w:pPr>
      <w:r w:rsidRPr="009D501D">
        <w:rPr>
          <w:rFonts w:cstheme="minorHAnsi"/>
        </w:rPr>
        <w:t xml:space="preserve">The system will </w:t>
      </w:r>
      <w:r w:rsidR="002C42F5" w:rsidRPr="009D501D">
        <w:rPr>
          <w:rFonts w:cstheme="minorHAnsi"/>
        </w:rPr>
        <w:t>expose APIs towards 3</w:t>
      </w:r>
      <w:r w:rsidR="002C42F5" w:rsidRPr="009D501D">
        <w:rPr>
          <w:rFonts w:cstheme="minorHAnsi"/>
          <w:vertAlign w:val="superscript"/>
        </w:rPr>
        <w:t>rd</w:t>
      </w:r>
      <w:r w:rsidR="002C42F5" w:rsidRPr="009D501D">
        <w:rPr>
          <w:rFonts w:cstheme="minorHAnsi"/>
        </w:rPr>
        <w:t xml:space="preserve"> party applications to allow the use of the </w:t>
      </w:r>
      <w:r w:rsidR="0068429B" w:rsidRPr="009D501D">
        <w:rPr>
          <w:rFonts w:cstheme="minorHAnsi"/>
        </w:rPr>
        <w:t xml:space="preserve">underlying </w:t>
      </w:r>
      <w:r w:rsidR="002C42F5" w:rsidRPr="009D501D">
        <w:rPr>
          <w:rFonts w:cstheme="minorHAnsi"/>
        </w:rPr>
        <w:t xml:space="preserve">hardware infrastructure by </w:t>
      </w:r>
      <w:r w:rsidR="00646C3D" w:rsidRPr="009D501D">
        <w:rPr>
          <w:rFonts w:cstheme="minorHAnsi"/>
        </w:rPr>
        <w:t>those applications with minimum integration effort.</w:t>
      </w:r>
    </w:p>
    <w:p w14:paraId="06FB7555" w14:textId="77777777" w:rsidR="007F08F5" w:rsidRPr="009D501D" w:rsidRDefault="007F08F5" w:rsidP="006B3669">
      <w:pPr>
        <w:pStyle w:val="ListParagraph"/>
        <w:ind w:left="927"/>
        <w:rPr>
          <w:rFonts w:cstheme="minorHAnsi"/>
        </w:rPr>
      </w:pPr>
    </w:p>
    <w:p w14:paraId="38728AE2" w14:textId="77777777" w:rsidR="00646C3D" w:rsidRPr="009D501D" w:rsidRDefault="005E2867" w:rsidP="006B3669">
      <w:pPr>
        <w:pStyle w:val="ListParagraph"/>
        <w:numPr>
          <w:ilvl w:val="0"/>
          <w:numId w:val="15"/>
        </w:numPr>
        <w:outlineLvl w:val="0"/>
        <w:rPr>
          <w:rFonts w:eastAsia="Times New Roman" w:cstheme="minorHAnsi"/>
          <w:b/>
          <w:caps/>
          <w:kern w:val="28"/>
          <w:sz w:val="24"/>
          <w:szCs w:val="20"/>
          <w:lang w:val="es-ES_tradnl" w:eastAsia="es-ES" w:bidi="ar-SA"/>
        </w:rPr>
      </w:pPr>
      <w:bookmarkStart w:id="12" w:name="_Toc112238878"/>
      <w:r w:rsidRPr="009D501D">
        <w:rPr>
          <w:rFonts w:eastAsia="Times New Roman" w:cstheme="minorHAnsi"/>
          <w:b/>
          <w:caps/>
          <w:kern w:val="28"/>
          <w:sz w:val="24"/>
          <w:szCs w:val="20"/>
          <w:lang w:val="es-ES_tradnl" w:eastAsia="es-ES" w:bidi="ar-SA"/>
        </w:rPr>
        <w:t>Multiple ASIC support</w:t>
      </w:r>
      <w:bookmarkEnd w:id="12"/>
    </w:p>
    <w:p w14:paraId="66A892F6" w14:textId="7DBE8754" w:rsidR="005E2867" w:rsidRPr="009D501D" w:rsidRDefault="00646C3D" w:rsidP="006B3669">
      <w:pPr>
        <w:pStyle w:val="ListParagraph"/>
        <w:ind w:left="1287"/>
        <w:rPr>
          <w:rFonts w:cstheme="minorHAnsi"/>
        </w:rPr>
      </w:pPr>
      <w:r w:rsidRPr="009D501D">
        <w:rPr>
          <w:rFonts w:cstheme="minorHAnsi"/>
        </w:rPr>
        <w:t xml:space="preserve">The system architecture shall be ASIC-agnostic, in </w:t>
      </w:r>
      <w:r w:rsidR="00447448">
        <w:rPr>
          <w:rFonts w:cstheme="minorHAnsi"/>
        </w:rPr>
        <w:t>the</w:t>
      </w:r>
      <w:r w:rsidRPr="009D501D">
        <w:rPr>
          <w:rFonts w:cstheme="minorHAnsi"/>
        </w:rPr>
        <w:t xml:space="preserve"> sense that it will not </w:t>
      </w:r>
      <w:r w:rsidR="00CE435B" w:rsidRPr="009D501D">
        <w:rPr>
          <w:rFonts w:cstheme="minorHAnsi"/>
        </w:rPr>
        <w:t xml:space="preserve">pose </w:t>
      </w:r>
      <w:r w:rsidR="00323710" w:rsidRPr="009D501D">
        <w:rPr>
          <w:rFonts w:cstheme="minorHAnsi"/>
        </w:rPr>
        <w:t>any inherent limitation on implementing the suggested architecture across hardware systems that are based on different ASIC technologies, from different ASIC vendors.</w:t>
      </w:r>
    </w:p>
    <w:p w14:paraId="738FD586" w14:textId="77777777" w:rsidR="00921EC5" w:rsidRDefault="00921EC5" w:rsidP="00C574B4">
      <w:pPr>
        <w:pStyle w:val="ListParagraph"/>
        <w:rPr>
          <w:rFonts w:eastAsia="Times New Roman" w:cstheme="minorHAnsi"/>
          <w:b/>
          <w:caps/>
          <w:kern w:val="28"/>
          <w:sz w:val="24"/>
          <w:szCs w:val="20"/>
          <w:lang w:val="es-ES_tradnl" w:eastAsia="es-ES" w:bidi="ar-SA"/>
        </w:rPr>
      </w:pPr>
    </w:p>
    <w:p w14:paraId="6271DF4D" w14:textId="77777777" w:rsidR="00D42361" w:rsidRPr="009D501D" w:rsidRDefault="00D42361" w:rsidP="00C574B4">
      <w:pPr>
        <w:pStyle w:val="ListParagraph"/>
        <w:rPr>
          <w:rFonts w:eastAsia="Times New Roman" w:cstheme="minorHAnsi"/>
          <w:b/>
          <w:caps/>
          <w:kern w:val="28"/>
          <w:sz w:val="24"/>
          <w:szCs w:val="20"/>
          <w:lang w:val="es-ES_tradnl" w:eastAsia="es-ES" w:bidi="ar-SA"/>
        </w:rPr>
      </w:pPr>
    </w:p>
    <w:p w14:paraId="6C1AE698" w14:textId="0951A171" w:rsidR="005E2867" w:rsidRPr="009D501D" w:rsidRDefault="00D20983" w:rsidP="006B3669">
      <w:pPr>
        <w:pStyle w:val="ListParagraph"/>
        <w:numPr>
          <w:ilvl w:val="0"/>
          <w:numId w:val="15"/>
        </w:numPr>
        <w:outlineLvl w:val="0"/>
        <w:rPr>
          <w:rFonts w:eastAsia="Times New Roman" w:cstheme="minorHAnsi"/>
          <w:b/>
          <w:caps/>
          <w:kern w:val="28"/>
          <w:sz w:val="24"/>
          <w:szCs w:val="20"/>
          <w:lang w:val="es-ES_tradnl" w:eastAsia="es-ES" w:bidi="ar-SA"/>
        </w:rPr>
      </w:pPr>
      <w:bookmarkStart w:id="13" w:name="_Toc112238879"/>
      <w:r w:rsidRPr="009D501D">
        <w:rPr>
          <w:rFonts w:eastAsia="Times New Roman" w:cstheme="minorHAnsi"/>
          <w:b/>
          <w:caps/>
          <w:kern w:val="28"/>
          <w:sz w:val="24"/>
          <w:szCs w:val="20"/>
          <w:lang w:val="es-ES_tradnl" w:eastAsia="es-ES" w:bidi="ar-SA"/>
        </w:rPr>
        <w:t>Management</w:t>
      </w:r>
      <w:r w:rsidR="00BD2890" w:rsidRPr="009D501D">
        <w:rPr>
          <w:rFonts w:eastAsia="Times New Roman" w:cstheme="minorHAnsi"/>
          <w:b/>
          <w:caps/>
          <w:kern w:val="28"/>
          <w:sz w:val="24"/>
          <w:szCs w:val="20"/>
          <w:lang w:val="es-ES_tradnl" w:eastAsia="es-ES" w:bidi="ar-SA"/>
        </w:rPr>
        <w:t xml:space="preserve"> &amp; Operations</w:t>
      </w:r>
      <w:bookmarkEnd w:id="13"/>
    </w:p>
    <w:p w14:paraId="313C4822" w14:textId="77777777" w:rsidR="00BD2890" w:rsidRPr="009D501D" w:rsidRDefault="00BD2890" w:rsidP="006B3669">
      <w:pPr>
        <w:pStyle w:val="ListParagraph"/>
        <w:ind w:left="414"/>
        <w:rPr>
          <w:rFonts w:eastAsia="Times New Roman" w:cstheme="minorHAnsi"/>
          <w:b/>
          <w:caps/>
          <w:kern w:val="28"/>
          <w:sz w:val="24"/>
          <w:szCs w:val="20"/>
          <w:lang w:val="es-ES_tradnl" w:eastAsia="es-ES" w:bidi="ar-SA"/>
        </w:rPr>
      </w:pPr>
    </w:p>
    <w:p w14:paraId="58E6BE5E" w14:textId="77777777" w:rsidR="00D52748" w:rsidRPr="006B3669" w:rsidRDefault="00132C47" w:rsidP="006B3669">
      <w:pPr>
        <w:pStyle w:val="ListParagraph"/>
        <w:ind w:left="0"/>
        <w:rPr>
          <w:rFonts w:cstheme="minorHAnsi"/>
          <w:sz w:val="24"/>
        </w:rPr>
      </w:pPr>
      <w:r w:rsidRPr="006B3669">
        <w:rPr>
          <w:rFonts w:cstheme="minorHAnsi"/>
          <w:sz w:val="24"/>
        </w:rPr>
        <w:t xml:space="preserve">The prospective Distributed Disaggregated Chassis Routing System </w:t>
      </w:r>
      <w:r w:rsidR="00BD2890" w:rsidRPr="006B3669">
        <w:rPr>
          <w:rFonts w:cstheme="minorHAnsi"/>
          <w:sz w:val="24"/>
        </w:rPr>
        <w:t xml:space="preserve">shall be designed to </w:t>
      </w:r>
      <w:r w:rsidR="00D52748" w:rsidRPr="006B3669">
        <w:rPr>
          <w:rFonts w:cstheme="minorHAnsi"/>
          <w:sz w:val="24"/>
        </w:rPr>
        <w:t xml:space="preserve">allow </w:t>
      </w:r>
      <w:r w:rsidR="00BD2890" w:rsidRPr="006B3669">
        <w:rPr>
          <w:rFonts w:cstheme="minorHAnsi"/>
          <w:sz w:val="24"/>
        </w:rPr>
        <w:t>an end-to-end orchestration framework, which is to be built according to the following:</w:t>
      </w:r>
    </w:p>
    <w:p w14:paraId="135AA73C" w14:textId="77777777" w:rsidR="00D52748" w:rsidRPr="009D501D" w:rsidRDefault="00D52748" w:rsidP="00BD2890">
      <w:pPr>
        <w:pStyle w:val="ListParagraph"/>
        <w:ind w:left="927"/>
        <w:rPr>
          <w:rFonts w:cstheme="minorHAnsi"/>
        </w:rPr>
      </w:pPr>
    </w:p>
    <w:p w14:paraId="40069E7D" w14:textId="2325409C" w:rsidR="00D20983" w:rsidRPr="006B3669" w:rsidRDefault="00D20983" w:rsidP="006B3669">
      <w:pPr>
        <w:pStyle w:val="ListParagraph"/>
        <w:numPr>
          <w:ilvl w:val="0"/>
          <w:numId w:val="23"/>
        </w:numPr>
        <w:rPr>
          <w:rFonts w:cstheme="minorHAnsi"/>
          <w:sz w:val="24"/>
        </w:rPr>
      </w:pPr>
      <w:r w:rsidRPr="006B3669">
        <w:rPr>
          <w:rFonts w:cstheme="minorHAnsi"/>
          <w:sz w:val="24"/>
        </w:rPr>
        <w:t>C</w:t>
      </w:r>
      <w:r w:rsidR="00BD2890" w:rsidRPr="006B3669">
        <w:rPr>
          <w:rFonts w:cstheme="minorHAnsi"/>
          <w:sz w:val="24"/>
        </w:rPr>
        <w:t xml:space="preserve">overing multiple </w:t>
      </w:r>
      <w:r w:rsidR="00842236" w:rsidRPr="006B3669">
        <w:rPr>
          <w:rFonts w:cstheme="minorHAnsi"/>
          <w:sz w:val="24"/>
        </w:rPr>
        <w:t>deployments and use cases</w:t>
      </w:r>
      <w:r w:rsidR="00281C50" w:rsidRPr="006B3669">
        <w:rPr>
          <w:rFonts w:cstheme="minorHAnsi"/>
          <w:sz w:val="24"/>
        </w:rPr>
        <w:t xml:space="preserve"> options</w:t>
      </w:r>
      <w:r w:rsidR="00ED04D7" w:rsidRPr="006B3669">
        <w:rPr>
          <w:rFonts w:cstheme="minorHAnsi"/>
          <w:sz w:val="24"/>
        </w:rPr>
        <w:t xml:space="preserve">, </w:t>
      </w:r>
      <w:r w:rsidR="000F209A" w:rsidRPr="006B3669">
        <w:rPr>
          <w:rFonts w:cstheme="minorHAnsi"/>
          <w:sz w:val="24"/>
        </w:rPr>
        <w:t>e.g.,</w:t>
      </w:r>
      <w:r w:rsidR="00BD2890" w:rsidRPr="006B3669">
        <w:rPr>
          <w:rFonts w:cstheme="minorHAnsi"/>
          <w:sz w:val="24"/>
        </w:rPr>
        <w:t xml:space="preserve"> core, access, data center, </w:t>
      </w:r>
      <w:r w:rsidR="00504AF9" w:rsidRPr="006B3669">
        <w:rPr>
          <w:rFonts w:cstheme="minorHAnsi"/>
          <w:sz w:val="24"/>
        </w:rPr>
        <w:t>aggregation</w:t>
      </w:r>
      <w:r w:rsidR="00BD2890" w:rsidRPr="006B3669">
        <w:rPr>
          <w:rFonts w:cstheme="minorHAnsi"/>
          <w:sz w:val="24"/>
        </w:rPr>
        <w:t>, multi</w:t>
      </w:r>
      <w:r w:rsidR="00B67CB5" w:rsidRPr="006B3669">
        <w:rPr>
          <w:rFonts w:cstheme="minorHAnsi"/>
          <w:sz w:val="24"/>
        </w:rPr>
        <w:t>-</w:t>
      </w:r>
      <w:r w:rsidR="00BD2890" w:rsidRPr="006B3669">
        <w:rPr>
          <w:rFonts w:cstheme="minorHAnsi"/>
          <w:sz w:val="24"/>
        </w:rPr>
        <w:t>vendors</w:t>
      </w:r>
      <w:r w:rsidR="00B67CB5" w:rsidRPr="006B3669">
        <w:rPr>
          <w:rFonts w:cstheme="minorHAnsi"/>
          <w:sz w:val="24"/>
        </w:rPr>
        <w:t xml:space="preserve"> environment</w:t>
      </w:r>
      <w:r w:rsidR="00BD2890" w:rsidRPr="006B3669">
        <w:rPr>
          <w:rFonts w:cstheme="minorHAnsi"/>
          <w:sz w:val="24"/>
        </w:rPr>
        <w:t xml:space="preserve">, and multiple </w:t>
      </w:r>
      <w:r w:rsidR="008F3B1E" w:rsidRPr="006B3669">
        <w:rPr>
          <w:rFonts w:cstheme="minorHAnsi"/>
          <w:sz w:val="24"/>
        </w:rPr>
        <w:t xml:space="preserve">networking </w:t>
      </w:r>
      <w:r w:rsidR="00BD2890" w:rsidRPr="006B3669">
        <w:rPr>
          <w:rFonts w:cstheme="minorHAnsi"/>
          <w:sz w:val="24"/>
        </w:rPr>
        <w:t>layers (</w:t>
      </w:r>
      <w:proofErr w:type="gramStart"/>
      <w:r w:rsidR="00BD2890" w:rsidRPr="006B3669">
        <w:rPr>
          <w:rFonts w:cstheme="minorHAnsi"/>
          <w:sz w:val="24"/>
        </w:rPr>
        <w:t>e.g.</w:t>
      </w:r>
      <w:proofErr w:type="gramEnd"/>
      <w:r w:rsidR="00BD2890" w:rsidRPr="006B3669">
        <w:rPr>
          <w:rFonts w:cstheme="minorHAnsi"/>
          <w:sz w:val="24"/>
        </w:rPr>
        <w:t xml:space="preserve"> optical and IP), </w:t>
      </w:r>
      <w:r w:rsidR="000F46BA" w:rsidRPr="006B3669">
        <w:rPr>
          <w:rFonts w:cstheme="minorHAnsi"/>
          <w:sz w:val="24"/>
        </w:rPr>
        <w:t xml:space="preserve">etc. </w:t>
      </w:r>
    </w:p>
    <w:p w14:paraId="172FE09A" w14:textId="135869E4" w:rsidR="008A1305" w:rsidRPr="006F3587" w:rsidRDefault="004C4F5A" w:rsidP="006F3587">
      <w:pPr>
        <w:pStyle w:val="ListParagraph"/>
        <w:numPr>
          <w:ilvl w:val="0"/>
          <w:numId w:val="23"/>
        </w:numPr>
        <w:rPr>
          <w:rFonts w:cstheme="minorHAnsi"/>
          <w:sz w:val="24"/>
        </w:rPr>
      </w:pPr>
      <w:r w:rsidRPr="006B3669">
        <w:rPr>
          <w:rFonts w:cstheme="minorHAnsi"/>
          <w:sz w:val="24"/>
        </w:rPr>
        <w:lastRenderedPageBreak/>
        <w:t>Modular system, rather than monolithic</w:t>
      </w:r>
      <w:r w:rsidR="00BD2890" w:rsidRPr="006B3669">
        <w:rPr>
          <w:rFonts w:cstheme="minorHAnsi"/>
          <w:sz w:val="24"/>
        </w:rPr>
        <w:t xml:space="preserve">, that uses open, </w:t>
      </w:r>
      <w:r w:rsidR="0077467E" w:rsidRPr="006B3669">
        <w:rPr>
          <w:rFonts w:cstheme="minorHAnsi"/>
          <w:sz w:val="24"/>
        </w:rPr>
        <w:t>standards-based</w:t>
      </w:r>
      <w:r w:rsidR="00BD2890" w:rsidRPr="006B3669">
        <w:rPr>
          <w:rFonts w:cstheme="minorHAnsi"/>
          <w:sz w:val="24"/>
        </w:rPr>
        <w:t xml:space="preserve"> protocols </w:t>
      </w:r>
      <w:r w:rsidR="00BD2890" w:rsidRPr="006F3587">
        <w:rPr>
          <w:rFonts w:cstheme="minorHAnsi"/>
          <w:sz w:val="24"/>
        </w:rPr>
        <w:t xml:space="preserve">and interface </w:t>
      </w:r>
      <w:r w:rsidR="0077467E" w:rsidRPr="006F3587">
        <w:rPr>
          <w:rFonts w:cstheme="minorHAnsi"/>
          <w:sz w:val="24"/>
        </w:rPr>
        <w:t>definitions between</w:t>
      </w:r>
      <w:r w:rsidR="00BD2890" w:rsidRPr="006F3587">
        <w:rPr>
          <w:rFonts w:cstheme="minorHAnsi"/>
          <w:sz w:val="24"/>
        </w:rPr>
        <w:t xml:space="preserve"> modules and towards </w:t>
      </w:r>
      <w:r w:rsidR="00DF65B0" w:rsidRPr="006F3587">
        <w:rPr>
          <w:rFonts w:cstheme="minorHAnsi"/>
          <w:sz w:val="24"/>
        </w:rPr>
        <w:t xml:space="preserve">legacy operational and management systems (OSS/BSS, orchestrators) </w:t>
      </w:r>
      <w:r w:rsidR="00BD2890" w:rsidRPr="006F3587">
        <w:rPr>
          <w:rFonts w:cstheme="minorHAnsi"/>
          <w:sz w:val="24"/>
        </w:rPr>
        <w:t>systems</w:t>
      </w:r>
      <w:r w:rsidR="0010241E" w:rsidRPr="006F3587">
        <w:rPr>
          <w:rFonts w:cstheme="minorHAnsi"/>
          <w:sz w:val="24"/>
        </w:rPr>
        <w:t>.</w:t>
      </w:r>
    </w:p>
    <w:p w14:paraId="53427212" w14:textId="77777777" w:rsidR="002D6686" w:rsidRPr="006F3587" w:rsidRDefault="00665E9A" w:rsidP="006F3587">
      <w:pPr>
        <w:pStyle w:val="ListParagraph"/>
        <w:numPr>
          <w:ilvl w:val="0"/>
          <w:numId w:val="23"/>
        </w:numPr>
        <w:rPr>
          <w:rFonts w:cstheme="minorHAnsi"/>
          <w:sz w:val="24"/>
        </w:rPr>
      </w:pPr>
      <w:r w:rsidRPr="006F3587">
        <w:rPr>
          <w:rFonts w:cstheme="minorHAnsi"/>
          <w:sz w:val="24"/>
        </w:rPr>
        <w:t>Zero-touch provisioning - automatically integrates multi-vendor hardware and software into a working routing solution</w:t>
      </w:r>
      <w:r w:rsidR="00547A48" w:rsidRPr="006F3587">
        <w:rPr>
          <w:rFonts w:cstheme="minorHAnsi"/>
          <w:sz w:val="24"/>
        </w:rPr>
        <w:t>.</w:t>
      </w:r>
    </w:p>
    <w:p w14:paraId="66D8870D" w14:textId="77777777" w:rsidR="00C35A80" w:rsidRPr="006F3587" w:rsidRDefault="002D6686" w:rsidP="006F3587">
      <w:pPr>
        <w:pStyle w:val="ListParagraph"/>
        <w:numPr>
          <w:ilvl w:val="0"/>
          <w:numId w:val="23"/>
        </w:numPr>
        <w:rPr>
          <w:rFonts w:cstheme="minorHAnsi"/>
          <w:sz w:val="24"/>
        </w:rPr>
      </w:pPr>
      <w:r w:rsidRPr="006F3587">
        <w:rPr>
          <w:rFonts w:cstheme="minorHAnsi"/>
          <w:sz w:val="24"/>
        </w:rPr>
        <w:t>Edge</w:t>
      </w:r>
      <w:r w:rsidR="00087B9D" w:rsidRPr="006F3587">
        <w:rPr>
          <w:rFonts w:cstheme="minorHAnsi"/>
          <w:sz w:val="24"/>
        </w:rPr>
        <w:t xml:space="preserve"> </w:t>
      </w:r>
      <w:r w:rsidRPr="006F3587">
        <w:rPr>
          <w:rFonts w:cstheme="minorHAnsi"/>
          <w:sz w:val="24"/>
        </w:rPr>
        <w:t xml:space="preserve">Site </w:t>
      </w:r>
      <w:r w:rsidR="00087B9D" w:rsidRPr="006F3587">
        <w:rPr>
          <w:rFonts w:cstheme="minorHAnsi"/>
          <w:sz w:val="24"/>
        </w:rPr>
        <w:t>constraints</w:t>
      </w:r>
      <w:r w:rsidR="00E946F9" w:rsidRPr="006F3587">
        <w:rPr>
          <w:rFonts w:cstheme="minorHAnsi"/>
          <w:sz w:val="24"/>
        </w:rPr>
        <w:t xml:space="preserve"> - </w:t>
      </w:r>
      <w:r w:rsidRPr="006F3587">
        <w:rPr>
          <w:rFonts w:cstheme="minorHAnsi"/>
          <w:sz w:val="24"/>
        </w:rPr>
        <w:t>The prospective supplier shall embrace a low footprint approach with limited standard building blocks to support any edge base features but also reduce expensive field activities while adapting more easily to site constraints.</w:t>
      </w:r>
    </w:p>
    <w:p w14:paraId="13B7FAF0" w14:textId="4501EB6C" w:rsidR="00C35A80" w:rsidRPr="006F3587" w:rsidRDefault="001E74D3" w:rsidP="006F3587">
      <w:pPr>
        <w:pStyle w:val="ListParagraph"/>
        <w:numPr>
          <w:ilvl w:val="0"/>
          <w:numId w:val="23"/>
        </w:numPr>
        <w:rPr>
          <w:rFonts w:cstheme="minorHAnsi"/>
          <w:sz w:val="24"/>
        </w:rPr>
      </w:pPr>
      <w:r>
        <w:rPr>
          <w:rFonts w:cstheme="minorHAnsi"/>
          <w:sz w:val="24"/>
        </w:rPr>
        <w:t xml:space="preserve">Fast </w:t>
      </w:r>
      <w:r w:rsidR="00BA5BB8" w:rsidRPr="006F3587">
        <w:rPr>
          <w:rFonts w:cstheme="minorHAnsi"/>
          <w:sz w:val="24"/>
        </w:rPr>
        <w:t>Integration</w:t>
      </w:r>
      <w:r w:rsidR="006D740E" w:rsidRPr="006F3587">
        <w:rPr>
          <w:rFonts w:cstheme="minorHAnsi"/>
          <w:sz w:val="24"/>
        </w:rPr>
        <w:t xml:space="preserve">: </w:t>
      </w:r>
      <w:r w:rsidR="00C35A80" w:rsidRPr="006F3587">
        <w:rPr>
          <w:rFonts w:cstheme="minorHAnsi"/>
          <w:sz w:val="24"/>
        </w:rPr>
        <w:t xml:space="preserve"> </w:t>
      </w:r>
      <w:r w:rsidR="00677600" w:rsidRPr="0045132E">
        <w:rPr>
          <w:rFonts w:cstheme="minorHAnsi"/>
          <w:sz w:val="24"/>
        </w:rPr>
        <w:t xml:space="preserve">The prospective supplier shall </w:t>
      </w:r>
      <w:r w:rsidR="00B53B74">
        <w:rPr>
          <w:rFonts w:cstheme="minorHAnsi"/>
          <w:sz w:val="24"/>
        </w:rPr>
        <w:t xml:space="preserve">implement </w:t>
      </w:r>
      <w:r w:rsidR="00C35A80" w:rsidRPr="006F3587">
        <w:rPr>
          <w:rFonts w:cstheme="minorHAnsi"/>
          <w:sz w:val="24"/>
        </w:rPr>
        <w:t>automatic hardware</w:t>
      </w:r>
      <w:r w:rsidR="009A0356">
        <w:rPr>
          <w:rFonts w:cstheme="minorHAnsi"/>
          <w:sz w:val="24"/>
        </w:rPr>
        <w:t xml:space="preserve"> and </w:t>
      </w:r>
      <w:r w:rsidR="00C35A80" w:rsidRPr="006F3587">
        <w:rPr>
          <w:rFonts w:cstheme="minorHAnsi"/>
          <w:sz w:val="24"/>
        </w:rPr>
        <w:t xml:space="preserve">software integration methods </w:t>
      </w:r>
      <w:r w:rsidR="00BE5050" w:rsidRPr="006F3587">
        <w:rPr>
          <w:rFonts w:cstheme="minorHAnsi"/>
          <w:sz w:val="24"/>
        </w:rPr>
        <w:t>to</w:t>
      </w:r>
      <w:r w:rsidR="00C35A80" w:rsidRPr="006F3587">
        <w:rPr>
          <w:rFonts w:cstheme="minorHAnsi"/>
          <w:sz w:val="24"/>
        </w:rPr>
        <w:t xml:space="preserve"> reduce integration time and the ability to be ready for the production environment</w:t>
      </w:r>
      <w:r w:rsidR="00B375CB">
        <w:rPr>
          <w:rFonts w:cstheme="minorHAnsi"/>
          <w:sz w:val="24"/>
        </w:rPr>
        <w:t xml:space="preserve"> with new services or updates.</w:t>
      </w:r>
    </w:p>
    <w:p w14:paraId="72D4F308" w14:textId="77777777" w:rsidR="00C35A80" w:rsidRPr="009D501D" w:rsidRDefault="00C35A80" w:rsidP="006F3587">
      <w:pPr>
        <w:pStyle w:val="ListParagraph"/>
        <w:ind w:left="1800"/>
        <w:rPr>
          <w:rFonts w:cstheme="minorHAnsi"/>
        </w:rPr>
      </w:pPr>
    </w:p>
    <w:p w14:paraId="7CF019A6" w14:textId="77777777" w:rsidR="00547A48" w:rsidRPr="009D501D" w:rsidRDefault="00547A48" w:rsidP="00C574B4">
      <w:pPr>
        <w:pStyle w:val="ListParagraph"/>
        <w:ind w:left="927"/>
        <w:rPr>
          <w:rFonts w:cstheme="minorHAnsi"/>
        </w:rPr>
      </w:pPr>
    </w:p>
    <w:p w14:paraId="05BC3F71" w14:textId="70EB76EC" w:rsidR="005E2867" w:rsidRPr="00CB37FD" w:rsidRDefault="00894CD1" w:rsidP="006F3587">
      <w:pPr>
        <w:pStyle w:val="ListParagraph"/>
        <w:numPr>
          <w:ilvl w:val="0"/>
          <w:numId w:val="15"/>
        </w:numPr>
        <w:outlineLvl w:val="0"/>
        <w:rPr>
          <w:rFonts w:eastAsia="Times New Roman" w:cstheme="minorHAnsi"/>
          <w:b/>
          <w:caps/>
          <w:kern w:val="28"/>
          <w:sz w:val="24"/>
          <w:szCs w:val="20"/>
          <w:lang w:val="es-ES_tradnl" w:eastAsia="es-ES" w:bidi="ar-SA"/>
        </w:rPr>
      </w:pPr>
      <w:bookmarkStart w:id="14" w:name="_Toc112234711"/>
      <w:bookmarkStart w:id="15" w:name="_Toc112234830"/>
      <w:bookmarkStart w:id="16" w:name="_Toc112234713"/>
      <w:bookmarkStart w:id="17" w:name="_Toc112234832"/>
      <w:bookmarkStart w:id="18" w:name="_Toc112234715"/>
      <w:bookmarkStart w:id="19" w:name="_Toc112234834"/>
      <w:bookmarkStart w:id="20" w:name="_Toc112234717"/>
      <w:bookmarkStart w:id="21" w:name="_Toc112234836"/>
      <w:bookmarkStart w:id="22" w:name="_Toc112234720"/>
      <w:bookmarkStart w:id="23" w:name="_Toc112234839"/>
      <w:bookmarkStart w:id="24" w:name="_Toc112234722"/>
      <w:bookmarkStart w:id="25" w:name="_Toc112234841"/>
      <w:bookmarkStart w:id="26" w:name="_Toc112234723"/>
      <w:bookmarkStart w:id="27" w:name="_Toc112234842"/>
      <w:bookmarkStart w:id="28" w:name="_Toc112234724"/>
      <w:bookmarkStart w:id="29" w:name="_Toc112234843"/>
      <w:bookmarkStart w:id="30" w:name="_Toc112234712"/>
      <w:bookmarkStart w:id="31" w:name="_Toc112234831"/>
      <w:bookmarkStart w:id="32" w:name="_Toc112234714"/>
      <w:bookmarkStart w:id="33" w:name="_Toc112234833"/>
      <w:bookmarkStart w:id="34" w:name="_Toc112234716"/>
      <w:bookmarkStart w:id="35" w:name="_Toc112234835"/>
      <w:bookmarkStart w:id="36" w:name="_Toc112234718"/>
      <w:bookmarkStart w:id="37" w:name="_Toc112234837"/>
      <w:bookmarkStart w:id="38" w:name="_Toc112234719"/>
      <w:bookmarkStart w:id="39" w:name="_Toc112234838"/>
      <w:bookmarkStart w:id="40" w:name="_Toc112234721"/>
      <w:bookmarkStart w:id="41" w:name="_Toc112234840"/>
      <w:bookmarkStart w:id="42" w:name="_Toc112234725"/>
      <w:bookmarkStart w:id="43" w:name="_Toc112234844"/>
      <w:bookmarkStart w:id="44" w:name="_Toc112234726"/>
      <w:bookmarkStart w:id="45" w:name="_Toc112234845"/>
      <w:bookmarkStart w:id="46" w:name="_Toc112238880"/>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rsidRPr="00CB37FD">
        <w:rPr>
          <w:rFonts w:eastAsia="Times New Roman" w:cstheme="minorHAnsi"/>
          <w:b/>
          <w:caps/>
          <w:kern w:val="28"/>
          <w:sz w:val="24"/>
          <w:szCs w:val="20"/>
          <w:lang w:val="es-ES_tradnl" w:eastAsia="es-ES" w:bidi="ar-SA"/>
        </w:rPr>
        <w:t>Multi-Service</w:t>
      </w:r>
      <w:r w:rsidR="005E2867" w:rsidRPr="00CB37FD">
        <w:rPr>
          <w:rFonts w:eastAsia="Times New Roman" w:cstheme="minorHAnsi"/>
          <w:b/>
          <w:caps/>
          <w:kern w:val="28"/>
          <w:sz w:val="24"/>
          <w:szCs w:val="20"/>
          <w:lang w:val="es-ES_tradnl" w:eastAsia="es-ES" w:bidi="ar-SA"/>
        </w:rPr>
        <w:t xml:space="preserve"> over a shared network infrastructure</w:t>
      </w:r>
      <w:bookmarkEnd w:id="46"/>
    </w:p>
    <w:p w14:paraId="3BE47FE7" w14:textId="77777777" w:rsidR="00BD35E2" w:rsidRPr="006F3587" w:rsidRDefault="00BD35E2" w:rsidP="006B3669">
      <w:pPr>
        <w:pStyle w:val="ListParagraph"/>
        <w:ind w:left="1080"/>
        <w:rPr>
          <w:rFonts w:eastAsia="Times New Roman" w:cstheme="minorHAnsi"/>
          <w:b/>
          <w:caps/>
          <w:kern w:val="28"/>
          <w:sz w:val="24"/>
          <w:szCs w:val="20"/>
          <w:lang w:val="es-ES_tradnl" w:eastAsia="es-ES" w:bidi="ar-SA"/>
        </w:rPr>
      </w:pPr>
    </w:p>
    <w:p w14:paraId="593B46F4" w14:textId="20D8E89B" w:rsidR="005E2867" w:rsidRPr="006B3669" w:rsidRDefault="00931290">
      <w:pPr>
        <w:pStyle w:val="ListParagraph"/>
        <w:numPr>
          <w:ilvl w:val="1"/>
          <w:numId w:val="15"/>
        </w:numPr>
        <w:rPr>
          <w:rFonts w:cstheme="minorHAnsi"/>
          <w:sz w:val="24"/>
        </w:rPr>
      </w:pPr>
      <w:r w:rsidRPr="006B3669">
        <w:rPr>
          <w:rFonts w:cstheme="minorHAnsi"/>
          <w:sz w:val="24"/>
        </w:rPr>
        <w:t xml:space="preserve">The prospective supplier shall offer </w:t>
      </w:r>
      <w:r w:rsidR="00EC5090" w:rsidRPr="006B3669">
        <w:rPr>
          <w:rFonts w:cstheme="minorHAnsi"/>
          <w:sz w:val="24"/>
        </w:rPr>
        <w:t>combined</w:t>
      </w:r>
      <w:r w:rsidR="005E2867" w:rsidRPr="006B3669">
        <w:rPr>
          <w:rFonts w:cstheme="minorHAnsi"/>
          <w:sz w:val="24"/>
        </w:rPr>
        <w:t xml:space="preserve"> networking and compute functions</w:t>
      </w:r>
      <w:r w:rsidR="00CC5235" w:rsidRPr="006B3669">
        <w:rPr>
          <w:rFonts w:cstheme="minorHAnsi"/>
          <w:sz w:val="24"/>
        </w:rPr>
        <w:t xml:space="preserve">, </w:t>
      </w:r>
      <w:proofErr w:type="spellStart"/>
      <w:r w:rsidR="00ED190A" w:rsidRPr="006B3669">
        <w:rPr>
          <w:rFonts w:cstheme="minorHAnsi"/>
          <w:sz w:val="24"/>
        </w:rPr>
        <w:t>e.q</w:t>
      </w:r>
      <w:proofErr w:type="spellEnd"/>
      <w:r w:rsidR="0072117A" w:rsidRPr="006B3669">
        <w:rPr>
          <w:rFonts w:cstheme="minorHAnsi"/>
          <w:sz w:val="24"/>
        </w:rPr>
        <w:t xml:space="preserve"> a</w:t>
      </w:r>
      <w:r w:rsidR="00273668" w:rsidRPr="006B3669">
        <w:rPr>
          <w:rFonts w:cstheme="minorHAnsi"/>
          <w:sz w:val="24"/>
        </w:rPr>
        <w:t xml:space="preserve"> peering router </w:t>
      </w:r>
      <w:r w:rsidR="0072117A" w:rsidRPr="006B3669">
        <w:rPr>
          <w:rFonts w:cstheme="minorHAnsi"/>
          <w:sz w:val="24"/>
        </w:rPr>
        <w:t xml:space="preserve">and </w:t>
      </w:r>
      <w:r w:rsidR="00225523" w:rsidRPr="006B3669">
        <w:rPr>
          <w:rFonts w:cstheme="minorHAnsi"/>
          <w:sz w:val="24"/>
        </w:rPr>
        <w:t xml:space="preserve">a </w:t>
      </w:r>
      <w:r w:rsidR="00273668" w:rsidRPr="006B3669">
        <w:rPr>
          <w:rFonts w:cstheme="minorHAnsi"/>
          <w:sz w:val="24"/>
        </w:rPr>
        <w:t xml:space="preserve">core router on the </w:t>
      </w:r>
      <w:r w:rsidR="000E05A1" w:rsidRPr="006B3669">
        <w:rPr>
          <w:rFonts w:cstheme="minorHAnsi"/>
          <w:sz w:val="24"/>
        </w:rPr>
        <w:t>same hardware\software cluster.</w:t>
      </w:r>
    </w:p>
    <w:p w14:paraId="123A4E82" w14:textId="17B1817A" w:rsidR="00561DDC" w:rsidRPr="006B3669" w:rsidRDefault="00561DDC" w:rsidP="006B3669">
      <w:pPr>
        <w:pStyle w:val="ListParagraph"/>
        <w:numPr>
          <w:ilvl w:val="1"/>
          <w:numId w:val="15"/>
        </w:numPr>
        <w:rPr>
          <w:rFonts w:cstheme="minorHAnsi"/>
          <w:sz w:val="24"/>
        </w:rPr>
      </w:pPr>
      <w:r w:rsidRPr="006B3669">
        <w:rPr>
          <w:rFonts w:cstheme="minorHAnsi"/>
          <w:sz w:val="24"/>
        </w:rPr>
        <w:t>The prospective supplier shall offer complete hardware resources sharing (</w:t>
      </w:r>
      <w:r w:rsidR="00571CF1" w:rsidRPr="006B3669">
        <w:rPr>
          <w:rFonts w:cstheme="minorHAnsi"/>
          <w:sz w:val="24"/>
        </w:rPr>
        <w:t>e.g.,</w:t>
      </w:r>
      <w:r w:rsidRPr="006B3669">
        <w:rPr>
          <w:rFonts w:cstheme="minorHAnsi"/>
          <w:sz w:val="24"/>
        </w:rPr>
        <w:t xml:space="preserve"> physical interfaces, NPU, CPU, TCAM, QoS, etc.) across </w:t>
      </w:r>
      <w:r w:rsidR="00DA16AA" w:rsidRPr="006B3669">
        <w:rPr>
          <w:rFonts w:cstheme="minorHAnsi"/>
          <w:sz w:val="24"/>
        </w:rPr>
        <w:t>all network functionalities implemented on the same cluster.</w:t>
      </w:r>
    </w:p>
    <w:p w14:paraId="4D11FE90" w14:textId="77777777" w:rsidR="00587469" w:rsidRPr="009D501D" w:rsidRDefault="00587469" w:rsidP="00587469">
      <w:pPr>
        <w:suppressAutoHyphens/>
        <w:spacing w:after="120" w:line="240" w:lineRule="auto"/>
        <w:jc w:val="both"/>
        <w:rPr>
          <w:rFonts w:cstheme="minorHAnsi"/>
          <w:sz w:val="24"/>
        </w:rPr>
      </w:pPr>
    </w:p>
    <w:p w14:paraId="3AC67132" w14:textId="40BF20E2" w:rsidR="00587469" w:rsidRPr="00CB37FD" w:rsidRDefault="00587469" w:rsidP="006B3669">
      <w:pPr>
        <w:pStyle w:val="ListParagraph"/>
        <w:numPr>
          <w:ilvl w:val="0"/>
          <w:numId w:val="15"/>
        </w:numPr>
        <w:outlineLvl w:val="0"/>
        <w:rPr>
          <w:rFonts w:eastAsia="Times New Roman" w:cstheme="minorHAnsi"/>
          <w:b/>
          <w:caps/>
          <w:kern w:val="28"/>
          <w:sz w:val="24"/>
          <w:szCs w:val="20"/>
          <w:lang w:val="es-ES_tradnl" w:eastAsia="es-ES" w:bidi="ar-SA"/>
        </w:rPr>
      </w:pPr>
      <w:bookmarkStart w:id="47" w:name="_Toc112238881"/>
      <w:r w:rsidRPr="00CB37FD">
        <w:rPr>
          <w:rFonts w:eastAsia="Times New Roman" w:cstheme="minorHAnsi"/>
          <w:b/>
          <w:caps/>
          <w:kern w:val="28"/>
          <w:sz w:val="24"/>
          <w:szCs w:val="20"/>
          <w:lang w:val="es-ES_tradnl" w:eastAsia="es-ES" w:bidi="ar-SA"/>
        </w:rPr>
        <w:t>LAB POC\FIELD TRAILS</w:t>
      </w:r>
      <w:bookmarkEnd w:id="47"/>
    </w:p>
    <w:p w14:paraId="0FB6661A" w14:textId="77777777" w:rsidR="00587469" w:rsidRPr="009D501D" w:rsidRDefault="00587469" w:rsidP="00587469">
      <w:pPr>
        <w:suppressAutoHyphens/>
        <w:spacing w:after="120" w:line="240" w:lineRule="auto"/>
        <w:jc w:val="both"/>
        <w:rPr>
          <w:rFonts w:cstheme="minorHAnsi"/>
          <w:sz w:val="24"/>
        </w:rPr>
      </w:pPr>
    </w:p>
    <w:p w14:paraId="18FD23A0" w14:textId="3A3DB2AC" w:rsidR="00587469" w:rsidRPr="009D501D" w:rsidRDefault="00587469" w:rsidP="00587469">
      <w:pPr>
        <w:spacing w:after="0"/>
        <w:rPr>
          <w:rFonts w:cstheme="minorHAnsi"/>
          <w:sz w:val="24"/>
        </w:rPr>
      </w:pPr>
      <w:r w:rsidRPr="009D501D">
        <w:rPr>
          <w:rFonts w:cstheme="minorHAnsi"/>
          <w:sz w:val="24"/>
        </w:rPr>
        <w:t>It is [Service provider]’s objective to execute a lab Proof of Concept (</w:t>
      </w:r>
      <w:r w:rsidR="00B4747C" w:rsidRPr="009D501D">
        <w:rPr>
          <w:rFonts w:cstheme="minorHAnsi"/>
          <w:sz w:val="24"/>
        </w:rPr>
        <w:t>POC</w:t>
      </w:r>
      <w:r w:rsidRPr="009D501D">
        <w:rPr>
          <w:rFonts w:cstheme="minorHAnsi"/>
          <w:sz w:val="24"/>
        </w:rPr>
        <w:t>) after the conclusions of this RFI are obtained. Such PoC will target some (or all) of the use cases and will be focused on evaluating in the lab the maturity of the selected technologies.</w:t>
      </w:r>
    </w:p>
    <w:p w14:paraId="424C832C" w14:textId="77777777" w:rsidR="00587469" w:rsidRPr="009D501D" w:rsidRDefault="00587469" w:rsidP="00587469">
      <w:pPr>
        <w:spacing w:after="0"/>
        <w:rPr>
          <w:rFonts w:cstheme="minorHAnsi"/>
          <w:sz w:val="24"/>
        </w:rPr>
      </w:pPr>
    </w:p>
    <w:p w14:paraId="717E41B3" w14:textId="77777777" w:rsidR="001305E3" w:rsidRPr="009D501D" w:rsidRDefault="00587469" w:rsidP="00587469">
      <w:pPr>
        <w:spacing w:after="0"/>
        <w:rPr>
          <w:rFonts w:cstheme="minorHAnsi"/>
          <w:sz w:val="24"/>
        </w:rPr>
      </w:pPr>
      <w:r w:rsidRPr="009D501D">
        <w:rPr>
          <w:rFonts w:cstheme="minorHAnsi"/>
          <w:sz w:val="24"/>
        </w:rPr>
        <w:t>Participants in this RFI are required to participate in such PoC, free of charge, if invited by [Service provider].</w:t>
      </w:r>
    </w:p>
    <w:p w14:paraId="4AEE620E" w14:textId="77777777" w:rsidR="001305E3" w:rsidRPr="009D501D" w:rsidRDefault="001305E3" w:rsidP="00587469">
      <w:pPr>
        <w:spacing w:after="0"/>
        <w:rPr>
          <w:rFonts w:cstheme="minorHAnsi"/>
          <w:sz w:val="24"/>
        </w:rPr>
      </w:pPr>
    </w:p>
    <w:p w14:paraId="0C5104DB" w14:textId="547C985F" w:rsidR="00587469" w:rsidRPr="009D501D" w:rsidRDefault="00587469" w:rsidP="00587469">
      <w:pPr>
        <w:spacing w:after="0"/>
        <w:rPr>
          <w:rFonts w:cstheme="minorHAnsi"/>
          <w:sz w:val="24"/>
        </w:rPr>
      </w:pPr>
      <w:r w:rsidRPr="009D501D">
        <w:rPr>
          <w:rFonts w:cstheme="minorHAnsi"/>
          <w:sz w:val="24"/>
        </w:rPr>
        <w:t>They should provide:</w:t>
      </w:r>
    </w:p>
    <w:p w14:paraId="4C45F4A6" w14:textId="77777777" w:rsidR="002A01EE" w:rsidRPr="009D501D" w:rsidRDefault="002A01EE" w:rsidP="00587469">
      <w:pPr>
        <w:spacing w:after="0"/>
        <w:rPr>
          <w:rFonts w:cstheme="minorHAnsi"/>
          <w:sz w:val="24"/>
        </w:rPr>
      </w:pPr>
    </w:p>
    <w:p w14:paraId="1B33FF2E" w14:textId="65415E6E" w:rsidR="00587469" w:rsidRPr="009D501D" w:rsidRDefault="00587469" w:rsidP="006B3669">
      <w:pPr>
        <w:pStyle w:val="ListParagraph"/>
        <w:numPr>
          <w:ilvl w:val="0"/>
          <w:numId w:val="21"/>
        </w:numPr>
        <w:spacing w:after="0" w:line="240" w:lineRule="auto"/>
        <w:rPr>
          <w:rFonts w:cstheme="minorHAnsi"/>
          <w:sz w:val="24"/>
        </w:rPr>
      </w:pPr>
      <w:r w:rsidRPr="009D501D">
        <w:rPr>
          <w:rFonts w:cstheme="minorHAnsi"/>
          <w:sz w:val="24"/>
        </w:rPr>
        <w:t xml:space="preserve">Hardware </w:t>
      </w:r>
      <w:r w:rsidR="00F9427A" w:rsidRPr="009D501D">
        <w:rPr>
          <w:rFonts w:cstheme="minorHAnsi"/>
          <w:sz w:val="24"/>
        </w:rPr>
        <w:t>supplier</w:t>
      </w:r>
      <w:r w:rsidR="009064C6" w:rsidRPr="009D501D">
        <w:rPr>
          <w:rFonts w:cstheme="minorHAnsi"/>
          <w:sz w:val="24"/>
        </w:rPr>
        <w:t>s</w:t>
      </w:r>
      <w:r w:rsidRPr="009D501D">
        <w:rPr>
          <w:rFonts w:cstheme="minorHAnsi"/>
          <w:sz w:val="24"/>
        </w:rPr>
        <w:t>: one or two white-boxes per use case in which they are invited, in case different white-boxes have been proposed for different use cases. Otherwise, they can be reused.</w:t>
      </w:r>
    </w:p>
    <w:p w14:paraId="34D15556" w14:textId="360763AD" w:rsidR="00587469" w:rsidRPr="009D501D" w:rsidRDefault="00587469" w:rsidP="006B3669">
      <w:pPr>
        <w:pStyle w:val="ListParagraph"/>
        <w:numPr>
          <w:ilvl w:val="0"/>
          <w:numId w:val="21"/>
        </w:numPr>
        <w:spacing w:after="0" w:line="240" w:lineRule="auto"/>
        <w:rPr>
          <w:rFonts w:cstheme="minorHAnsi"/>
          <w:sz w:val="24"/>
        </w:rPr>
      </w:pPr>
      <w:r w:rsidRPr="009D501D">
        <w:rPr>
          <w:rFonts w:cstheme="minorHAnsi"/>
          <w:sz w:val="24"/>
        </w:rPr>
        <w:t xml:space="preserve">Software </w:t>
      </w:r>
      <w:r w:rsidR="00F9427A" w:rsidRPr="009D501D">
        <w:rPr>
          <w:rFonts w:cstheme="minorHAnsi"/>
          <w:sz w:val="24"/>
        </w:rPr>
        <w:t>supplier</w:t>
      </w:r>
      <w:r w:rsidR="009064C6" w:rsidRPr="009D501D">
        <w:rPr>
          <w:rFonts w:cstheme="minorHAnsi"/>
          <w:sz w:val="24"/>
        </w:rPr>
        <w:t>s</w:t>
      </w:r>
      <w:r w:rsidRPr="009D501D">
        <w:rPr>
          <w:rFonts w:cstheme="minorHAnsi"/>
          <w:sz w:val="24"/>
        </w:rPr>
        <w:t>: the required licenses per box on each of the use cases in which they are invited, valid to support the associated functional and performance requirements.</w:t>
      </w:r>
    </w:p>
    <w:p w14:paraId="5DC3A4F9" w14:textId="7D167A4B" w:rsidR="00587469" w:rsidRPr="009D501D" w:rsidRDefault="00587469" w:rsidP="006B3669">
      <w:pPr>
        <w:pStyle w:val="ListParagraph"/>
        <w:numPr>
          <w:ilvl w:val="0"/>
          <w:numId w:val="21"/>
        </w:numPr>
        <w:spacing w:after="0"/>
        <w:rPr>
          <w:rFonts w:cstheme="minorHAnsi"/>
          <w:sz w:val="24"/>
        </w:rPr>
      </w:pPr>
      <w:r w:rsidRPr="009D501D">
        <w:rPr>
          <w:rFonts w:cstheme="minorHAnsi"/>
          <w:sz w:val="24"/>
        </w:rPr>
        <w:t>All</w:t>
      </w:r>
      <w:r w:rsidR="00E119A2" w:rsidRPr="009D501D">
        <w:rPr>
          <w:rFonts w:cstheme="minorHAnsi"/>
          <w:sz w:val="24"/>
        </w:rPr>
        <w:t xml:space="preserve"> </w:t>
      </w:r>
      <w:r w:rsidR="00F9427A" w:rsidRPr="009D501D">
        <w:rPr>
          <w:rFonts w:cstheme="minorHAnsi"/>
          <w:sz w:val="24"/>
        </w:rPr>
        <w:t>supplier</w:t>
      </w:r>
      <w:r w:rsidR="00491AD8" w:rsidRPr="009D501D">
        <w:rPr>
          <w:rFonts w:cstheme="minorHAnsi"/>
          <w:sz w:val="24"/>
        </w:rPr>
        <w:t>s:</w:t>
      </w:r>
      <w:r w:rsidRPr="009D501D">
        <w:rPr>
          <w:rFonts w:cstheme="minorHAnsi"/>
          <w:sz w:val="24"/>
        </w:rPr>
        <w:t xml:space="preserve"> technical on-site support during the evaluation. The final scope, dates, requirements, etc., of the lab PoC shall be agreed </w:t>
      </w:r>
      <w:r w:rsidR="006E0275" w:rsidRPr="009D501D">
        <w:rPr>
          <w:rFonts w:cstheme="minorHAnsi"/>
          <w:sz w:val="24"/>
        </w:rPr>
        <w:t xml:space="preserve">upon </w:t>
      </w:r>
      <w:r w:rsidRPr="009D501D">
        <w:rPr>
          <w:rFonts w:cstheme="minorHAnsi"/>
          <w:sz w:val="24"/>
        </w:rPr>
        <w:t>after the RFI.</w:t>
      </w:r>
    </w:p>
    <w:p w14:paraId="359CD167" w14:textId="77777777" w:rsidR="00587469" w:rsidRPr="009D501D" w:rsidRDefault="00587469" w:rsidP="00587469">
      <w:pPr>
        <w:spacing w:after="0"/>
        <w:rPr>
          <w:rFonts w:cstheme="minorHAnsi"/>
          <w:sz w:val="24"/>
        </w:rPr>
      </w:pPr>
    </w:p>
    <w:p w14:paraId="5C1A3A4D" w14:textId="3C363E59" w:rsidR="00587469" w:rsidRPr="009D501D" w:rsidRDefault="00587469" w:rsidP="00587469">
      <w:pPr>
        <w:spacing w:after="0"/>
        <w:rPr>
          <w:rFonts w:cstheme="minorHAnsi"/>
          <w:sz w:val="24"/>
        </w:rPr>
      </w:pPr>
      <w:r w:rsidRPr="009D501D">
        <w:rPr>
          <w:rFonts w:cstheme="minorHAnsi"/>
          <w:sz w:val="24"/>
        </w:rPr>
        <w:lastRenderedPageBreak/>
        <w:t xml:space="preserve">Also, </w:t>
      </w:r>
      <w:r w:rsidR="0039462E" w:rsidRPr="009D501D">
        <w:rPr>
          <w:rFonts w:cstheme="minorHAnsi"/>
          <w:sz w:val="24"/>
        </w:rPr>
        <w:t>participants in this RFI must take</w:t>
      </w:r>
      <w:r w:rsidRPr="009D501D">
        <w:rPr>
          <w:rFonts w:cstheme="minorHAnsi"/>
          <w:sz w:val="24"/>
        </w:rPr>
        <w:t xml:space="preserve"> part, free of charge, in potential field </w:t>
      </w:r>
    </w:p>
    <w:p w14:paraId="753B8CA9" w14:textId="27054AA5" w:rsidR="00587469" w:rsidRPr="009D501D" w:rsidRDefault="00587469" w:rsidP="00587469">
      <w:pPr>
        <w:spacing w:after="0"/>
        <w:rPr>
          <w:rFonts w:cstheme="minorHAnsi"/>
          <w:sz w:val="24"/>
          <w:rtl/>
        </w:rPr>
      </w:pPr>
      <w:r w:rsidRPr="009D501D">
        <w:rPr>
          <w:rFonts w:cstheme="minorHAnsi"/>
          <w:sz w:val="24"/>
        </w:rPr>
        <w:t>trials in the [Service provider]’s Operations, if invited to do so after the lab PoC.</w:t>
      </w:r>
    </w:p>
    <w:p w14:paraId="4D23440D" w14:textId="77777777" w:rsidR="00C574B4" w:rsidRPr="009D501D" w:rsidRDefault="00C574B4" w:rsidP="00587469">
      <w:pPr>
        <w:spacing w:after="0"/>
        <w:rPr>
          <w:rFonts w:cstheme="minorHAnsi"/>
          <w:sz w:val="24"/>
          <w:rtl/>
        </w:rPr>
      </w:pPr>
    </w:p>
    <w:p w14:paraId="711B1861" w14:textId="77777777" w:rsidR="003A3DF2" w:rsidRPr="009D501D" w:rsidRDefault="003A3DF2" w:rsidP="00587469">
      <w:pPr>
        <w:spacing w:after="0"/>
        <w:rPr>
          <w:rFonts w:cstheme="minorHAnsi"/>
          <w:sz w:val="24"/>
        </w:rPr>
      </w:pPr>
    </w:p>
    <w:p w14:paraId="23B02A53" w14:textId="77777777" w:rsidR="007A7842" w:rsidRPr="009D501D" w:rsidRDefault="007A7842" w:rsidP="007A7842">
      <w:pPr>
        <w:rPr>
          <w:rFonts w:cstheme="minorHAnsi"/>
        </w:rPr>
      </w:pPr>
    </w:p>
    <w:sectPr w:rsidR="007A7842" w:rsidRPr="009D501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Shai Haim" w:date="2022-08-21T14:35:00Z" w:initials="SH">
    <w:p w14:paraId="64A7A49D" w14:textId="77777777" w:rsidR="004A2627" w:rsidRDefault="004A2627" w:rsidP="008A33C9">
      <w:pPr>
        <w:pStyle w:val="CommentText"/>
      </w:pPr>
      <w:r>
        <w:rPr>
          <w:rStyle w:val="CommentReference"/>
        </w:rPr>
        <w:annotationRef/>
      </w:r>
      <w:r>
        <w:t>Can we state any specific step sizes ?</w:t>
      </w:r>
    </w:p>
  </w:comment>
  <w:comment w:id="8" w:author="Dudy Cohen" w:date="2022-08-22T10:48:00Z" w:initials="DC">
    <w:p w14:paraId="07D4C90F" w14:textId="77777777" w:rsidR="00632559" w:rsidRDefault="00632559">
      <w:pPr>
        <w:pStyle w:val="CommentText"/>
      </w:pPr>
      <w:r>
        <w:rPr>
          <w:rStyle w:val="CommentReference"/>
        </w:rPr>
        <w:annotationRef/>
      </w:r>
      <w:r>
        <w:t>Not in our interest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A7A49D" w15:done="1"/>
  <w15:commentEx w15:paraId="07D4C90F" w15:paraIdParent="64A7A49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CC137" w16cex:dateUtc="2022-08-21T11:35:00Z"/>
  <w16cex:commentExtensible w16cex:durableId="26ADDD76" w16cex:dateUtc="2022-08-22T0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A7A49D" w16cid:durableId="26ACC137"/>
  <w16cid:commentId w16cid:paraId="07D4C90F" w16cid:durableId="26ADDD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FBB1C" w14:textId="77777777" w:rsidR="00D41DDE" w:rsidRDefault="00D41DDE" w:rsidP="006F2C80">
      <w:pPr>
        <w:spacing w:after="0" w:line="240" w:lineRule="auto"/>
      </w:pPr>
      <w:r>
        <w:separator/>
      </w:r>
    </w:p>
  </w:endnote>
  <w:endnote w:type="continuationSeparator" w:id="0">
    <w:p w14:paraId="095AB2EF" w14:textId="77777777" w:rsidR="00D41DDE" w:rsidRDefault="00D41DDE" w:rsidP="006F2C80">
      <w:pPr>
        <w:spacing w:after="0" w:line="240" w:lineRule="auto"/>
      </w:pPr>
      <w:r>
        <w:continuationSeparator/>
      </w:r>
    </w:p>
  </w:endnote>
  <w:endnote w:type="continuationNotice" w:id="1">
    <w:p w14:paraId="4A3AF9CB" w14:textId="77777777" w:rsidR="00D41DDE" w:rsidRDefault="00D41D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11EDC" w14:textId="77777777" w:rsidR="00D41DDE" w:rsidRDefault="00D41DDE" w:rsidP="006F2C80">
      <w:pPr>
        <w:spacing w:after="0" w:line="240" w:lineRule="auto"/>
      </w:pPr>
      <w:r>
        <w:separator/>
      </w:r>
    </w:p>
  </w:footnote>
  <w:footnote w:type="continuationSeparator" w:id="0">
    <w:p w14:paraId="58EB9C37" w14:textId="77777777" w:rsidR="00D41DDE" w:rsidRDefault="00D41DDE" w:rsidP="006F2C80">
      <w:pPr>
        <w:spacing w:after="0" w:line="240" w:lineRule="auto"/>
      </w:pPr>
      <w:r>
        <w:continuationSeparator/>
      </w:r>
    </w:p>
  </w:footnote>
  <w:footnote w:type="continuationNotice" w:id="1">
    <w:p w14:paraId="3CDEA4A4" w14:textId="77777777" w:rsidR="00D41DDE" w:rsidRDefault="00D41DD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727C"/>
    <w:multiLevelType w:val="hybridMultilevel"/>
    <w:tmpl w:val="62DCF68A"/>
    <w:lvl w:ilvl="0" w:tplc="6B68F61E">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36D29F7"/>
    <w:multiLevelType w:val="hybridMultilevel"/>
    <w:tmpl w:val="4844E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06C3A54"/>
    <w:multiLevelType w:val="hybridMultilevel"/>
    <w:tmpl w:val="6324CD7A"/>
    <w:lvl w:ilvl="0" w:tplc="183E55FA">
      <w:start w:val="3"/>
      <w:numFmt w:val="decimal"/>
      <w:lvlText w:val="%1."/>
      <w:lvlJc w:val="left"/>
      <w:pPr>
        <w:ind w:left="1080" w:hanging="360"/>
      </w:pPr>
      <w:rPr>
        <w:rFonts w:hint="default"/>
      </w:rPr>
    </w:lvl>
    <w:lvl w:ilvl="1" w:tplc="20000019">
      <w:start w:val="1"/>
      <w:numFmt w:val="lowerLetter"/>
      <w:lvlText w:val="%2."/>
      <w:lvlJc w:val="left"/>
      <w:pPr>
        <w:ind w:left="1287" w:hanging="360"/>
      </w:pPr>
    </w:lvl>
    <w:lvl w:ilvl="2" w:tplc="4D7880D2">
      <w:start w:val="19"/>
      <w:numFmt w:val="decimal"/>
      <w:lvlText w:val="%3"/>
      <w:lvlJc w:val="left"/>
      <w:pPr>
        <w:ind w:left="2700" w:hanging="360"/>
      </w:pPr>
      <w:rPr>
        <w:rFonts w:hint="default"/>
      </w:rPr>
    </w:lvl>
    <w:lvl w:ilvl="3" w:tplc="2000000F">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9770FD0"/>
    <w:multiLevelType w:val="hybridMultilevel"/>
    <w:tmpl w:val="95845374"/>
    <w:lvl w:ilvl="0" w:tplc="2000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C9115D"/>
    <w:multiLevelType w:val="hybridMultilevel"/>
    <w:tmpl w:val="DD209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6A0FF3"/>
    <w:multiLevelType w:val="hybridMultilevel"/>
    <w:tmpl w:val="46045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B6B7524"/>
    <w:multiLevelType w:val="hybridMultilevel"/>
    <w:tmpl w:val="51963EC6"/>
    <w:lvl w:ilvl="0" w:tplc="6B68F61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CBE40DA"/>
    <w:multiLevelType w:val="hybridMultilevel"/>
    <w:tmpl w:val="7EF4BF54"/>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3186E70"/>
    <w:multiLevelType w:val="hybridMultilevel"/>
    <w:tmpl w:val="830CDA2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asciiTheme="minorHAnsi" w:eastAsiaTheme="minorHAnsi" w:hAnsiTheme="minorHAnsi" w:cstheme="minorHAnsi"/>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9441EFD"/>
    <w:multiLevelType w:val="hybridMultilevel"/>
    <w:tmpl w:val="B94C302C"/>
    <w:lvl w:ilvl="0" w:tplc="20000017">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46B37E24"/>
    <w:multiLevelType w:val="hybridMultilevel"/>
    <w:tmpl w:val="E54E85DE"/>
    <w:lvl w:ilvl="0" w:tplc="C3CA9D6C">
      <w:start w:val="2"/>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F251773"/>
    <w:multiLevelType w:val="hybridMultilevel"/>
    <w:tmpl w:val="89122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48834F2"/>
    <w:multiLevelType w:val="hybridMultilevel"/>
    <w:tmpl w:val="D2B29166"/>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13" w15:restartNumberingAfterBreak="0">
    <w:nsid w:val="58296028"/>
    <w:multiLevelType w:val="multilevel"/>
    <w:tmpl w:val="2BCC9E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B5172AD"/>
    <w:multiLevelType w:val="hybridMultilevel"/>
    <w:tmpl w:val="01882D94"/>
    <w:lvl w:ilvl="0" w:tplc="6B68F61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EA9376A"/>
    <w:multiLevelType w:val="hybridMultilevel"/>
    <w:tmpl w:val="52C48D4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10B38ED"/>
    <w:multiLevelType w:val="hybridMultilevel"/>
    <w:tmpl w:val="A6DE17F0"/>
    <w:lvl w:ilvl="0" w:tplc="59929070">
      <w:start w:val="1"/>
      <w:numFmt w:val="upperLetter"/>
      <w:lvlText w:val="%1."/>
      <w:lvlJc w:val="left"/>
      <w:pPr>
        <w:ind w:left="1080" w:hanging="36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651B0548"/>
    <w:multiLevelType w:val="hybridMultilevel"/>
    <w:tmpl w:val="D0726190"/>
    <w:lvl w:ilvl="0" w:tplc="20000019">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6A2B3890"/>
    <w:multiLevelType w:val="hybridMultilevel"/>
    <w:tmpl w:val="727A1A06"/>
    <w:lvl w:ilvl="0" w:tplc="D6146C7C">
      <w:start w:val="1"/>
      <w:numFmt w:val="upperLetter"/>
      <w:lvlText w:val="%1."/>
      <w:lvlJc w:val="left"/>
      <w:pPr>
        <w:ind w:left="1080" w:hanging="36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9" w15:restartNumberingAfterBreak="0">
    <w:nsid w:val="6AA91DFF"/>
    <w:multiLevelType w:val="hybridMultilevel"/>
    <w:tmpl w:val="FC9EE17E"/>
    <w:lvl w:ilvl="0" w:tplc="481007D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C485FEE"/>
    <w:multiLevelType w:val="hybridMultilevel"/>
    <w:tmpl w:val="44E6B87C"/>
    <w:lvl w:ilvl="0" w:tplc="EB70CF38">
      <w:start w:val="1"/>
      <w:numFmt w:val="decimal"/>
      <w:lvlText w:val="%1."/>
      <w:lvlJc w:val="left"/>
      <w:pPr>
        <w:ind w:left="720" w:hanging="360"/>
      </w:pPr>
      <w:rPr>
        <w:rFonts w:hint="default"/>
      </w:rPr>
    </w:lvl>
    <w:lvl w:ilvl="1" w:tplc="1A44FCF4">
      <w:start w:val="1"/>
      <w:numFmt w:val="lowerLetter"/>
      <w:lvlText w:val="%2."/>
      <w:lvlJc w:val="left"/>
      <w:pPr>
        <w:ind w:left="1440" w:hanging="360"/>
      </w:pPr>
      <w:rPr>
        <w:rFonts w:asciiTheme="minorHAnsi" w:eastAsiaTheme="minorHAnsi" w:hAnsiTheme="minorHAnsi" w:cstheme="minorHAnsi"/>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753122D4"/>
    <w:multiLevelType w:val="hybridMultilevel"/>
    <w:tmpl w:val="7F04377E"/>
    <w:lvl w:ilvl="0" w:tplc="65B673F8">
      <w:start w:val="19"/>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C982391"/>
    <w:multiLevelType w:val="hybridMultilevel"/>
    <w:tmpl w:val="62DCF68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44717261">
    <w:abstractNumId w:val="19"/>
  </w:num>
  <w:num w:numId="2" w16cid:durableId="348290150">
    <w:abstractNumId w:val="0"/>
  </w:num>
  <w:num w:numId="3" w16cid:durableId="1804079467">
    <w:abstractNumId w:val="3"/>
  </w:num>
  <w:num w:numId="4" w16cid:durableId="37816497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28899676">
    <w:abstractNumId w:val="1"/>
  </w:num>
  <w:num w:numId="6" w16cid:durableId="197087941">
    <w:abstractNumId w:val="5"/>
  </w:num>
  <w:num w:numId="7" w16cid:durableId="1086540902">
    <w:abstractNumId w:val="11"/>
  </w:num>
  <w:num w:numId="8" w16cid:durableId="1760564788">
    <w:abstractNumId w:val="20"/>
  </w:num>
  <w:num w:numId="9" w16cid:durableId="606160297">
    <w:abstractNumId w:val="22"/>
  </w:num>
  <w:num w:numId="10" w16cid:durableId="421803896">
    <w:abstractNumId w:val="8"/>
  </w:num>
  <w:num w:numId="11" w16cid:durableId="666859793">
    <w:abstractNumId w:val="10"/>
  </w:num>
  <w:num w:numId="12" w16cid:durableId="1646858593">
    <w:abstractNumId w:val="15"/>
  </w:num>
  <w:num w:numId="13" w16cid:durableId="509292581">
    <w:abstractNumId w:val="4"/>
  </w:num>
  <w:num w:numId="14" w16cid:durableId="320278771">
    <w:abstractNumId w:val="12"/>
  </w:num>
  <w:num w:numId="15" w16cid:durableId="232813755">
    <w:abstractNumId w:val="2"/>
  </w:num>
  <w:num w:numId="16" w16cid:durableId="584462620">
    <w:abstractNumId w:val="21"/>
  </w:num>
  <w:num w:numId="17" w16cid:durableId="839389679">
    <w:abstractNumId w:val="16"/>
  </w:num>
  <w:num w:numId="18" w16cid:durableId="160900319">
    <w:abstractNumId w:val="18"/>
  </w:num>
  <w:num w:numId="19" w16cid:durableId="2139369613">
    <w:abstractNumId w:val="9"/>
  </w:num>
  <w:num w:numId="20" w16cid:durableId="1329794211">
    <w:abstractNumId w:val="17"/>
  </w:num>
  <w:num w:numId="21" w16cid:durableId="492337807">
    <w:abstractNumId w:val="14"/>
  </w:num>
  <w:num w:numId="22" w16cid:durableId="758603252">
    <w:abstractNumId w:val="6"/>
  </w:num>
  <w:num w:numId="23" w16cid:durableId="104576070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i Haim">
    <w15:presenceInfo w15:providerId="AD" w15:userId="S::shaim@drivenets.com::55d1b5bf-c0c9-4da8-a04d-2cce7848b860"/>
  </w15:person>
  <w15:person w15:author="Dudy Cohen">
    <w15:presenceInfo w15:providerId="AD" w15:userId="S::dcohen@drivenets.com::f543d787-0e13-4c33-8641-6a0c268dd3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376"/>
    <w:rsid w:val="000064EC"/>
    <w:rsid w:val="0001158D"/>
    <w:rsid w:val="000149DF"/>
    <w:rsid w:val="00017BBC"/>
    <w:rsid w:val="000267C6"/>
    <w:rsid w:val="00032F2D"/>
    <w:rsid w:val="000343B6"/>
    <w:rsid w:val="0003787A"/>
    <w:rsid w:val="000412B1"/>
    <w:rsid w:val="00050B98"/>
    <w:rsid w:val="00051915"/>
    <w:rsid w:val="00072882"/>
    <w:rsid w:val="00075404"/>
    <w:rsid w:val="00077DB8"/>
    <w:rsid w:val="00077FD1"/>
    <w:rsid w:val="0008457F"/>
    <w:rsid w:val="00087AB3"/>
    <w:rsid w:val="00087B9D"/>
    <w:rsid w:val="000919F8"/>
    <w:rsid w:val="0009729E"/>
    <w:rsid w:val="000A1C39"/>
    <w:rsid w:val="000A50DC"/>
    <w:rsid w:val="000C6CB3"/>
    <w:rsid w:val="000C762F"/>
    <w:rsid w:val="000D28E7"/>
    <w:rsid w:val="000E05A1"/>
    <w:rsid w:val="000F0961"/>
    <w:rsid w:val="000F209A"/>
    <w:rsid w:val="000F3E80"/>
    <w:rsid w:val="000F46BA"/>
    <w:rsid w:val="0010218B"/>
    <w:rsid w:val="0010241E"/>
    <w:rsid w:val="00103800"/>
    <w:rsid w:val="00106445"/>
    <w:rsid w:val="001167F3"/>
    <w:rsid w:val="00117231"/>
    <w:rsid w:val="00122113"/>
    <w:rsid w:val="001305E3"/>
    <w:rsid w:val="00132C47"/>
    <w:rsid w:val="001335FB"/>
    <w:rsid w:val="001373C7"/>
    <w:rsid w:val="00141B98"/>
    <w:rsid w:val="001558FC"/>
    <w:rsid w:val="00156BB4"/>
    <w:rsid w:val="00165299"/>
    <w:rsid w:val="001657B8"/>
    <w:rsid w:val="001669DB"/>
    <w:rsid w:val="001770DF"/>
    <w:rsid w:val="0018153E"/>
    <w:rsid w:val="001874DD"/>
    <w:rsid w:val="001968EC"/>
    <w:rsid w:val="001A3009"/>
    <w:rsid w:val="001A3396"/>
    <w:rsid w:val="001A3BDB"/>
    <w:rsid w:val="001A619B"/>
    <w:rsid w:val="001A7511"/>
    <w:rsid w:val="001B0BF1"/>
    <w:rsid w:val="001B0E5B"/>
    <w:rsid w:val="001B7077"/>
    <w:rsid w:val="001B7A27"/>
    <w:rsid w:val="001D3C12"/>
    <w:rsid w:val="001D7DEC"/>
    <w:rsid w:val="001E52CB"/>
    <w:rsid w:val="001E74D3"/>
    <w:rsid w:val="00206B81"/>
    <w:rsid w:val="002123E4"/>
    <w:rsid w:val="002141B8"/>
    <w:rsid w:val="00215B3F"/>
    <w:rsid w:val="0022279C"/>
    <w:rsid w:val="0022313A"/>
    <w:rsid w:val="00225523"/>
    <w:rsid w:val="00230ECB"/>
    <w:rsid w:val="00237E7E"/>
    <w:rsid w:val="0024133B"/>
    <w:rsid w:val="002444E1"/>
    <w:rsid w:val="00245E47"/>
    <w:rsid w:val="00254768"/>
    <w:rsid w:val="002615E1"/>
    <w:rsid w:val="002646B0"/>
    <w:rsid w:val="00270F5F"/>
    <w:rsid w:val="00272923"/>
    <w:rsid w:val="00273668"/>
    <w:rsid w:val="0027579F"/>
    <w:rsid w:val="002778DA"/>
    <w:rsid w:val="00281C50"/>
    <w:rsid w:val="00282960"/>
    <w:rsid w:val="0028327F"/>
    <w:rsid w:val="00284D40"/>
    <w:rsid w:val="0028586B"/>
    <w:rsid w:val="002932C1"/>
    <w:rsid w:val="0029394C"/>
    <w:rsid w:val="0029548A"/>
    <w:rsid w:val="002969CA"/>
    <w:rsid w:val="002A01EE"/>
    <w:rsid w:val="002A43DE"/>
    <w:rsid w:val="002A5432"/>
    <w:rsid w:val="002B2C97"/>
    <w:rsid w:val="002B7D02"/>
    <w:rsid w:val="002C42F5"/>
    <w:rsid w:val="002C7D97"/>
    <w:rsid w:val="002D390E"/>
    <w:rsid w:val="002D3A4C"/>
    <w:rsid w:val="002D4A2B"/>
    <w:rsid w:val="002D6686"/>
    <w:rsid w:val="002E765D"/>
    <w:rsid w:val="002E7AFD"/>
    <w:rsid w:val="002F1180"/>
    <w:rsid w:val="002F15C5"/>
    <w:rsid w:val="003027AF"/>
    <w:rsid w:val="00302B39"/>
    <w:rsid w:val="003030B8"/>
    <w:rsid w:val="00307D2B"/>
    <w:rsid w:val="00312796"/>
    <w:rsid w:val="00322182"/>
    <w:rsid w:val="00323710"/>
    <w:rsid w:val="00323891"/>
    <w:rsid w:val="00324A95"/>
    <w:rsid w:val="00326B0A"/>
    <w:rsid w:val="00326FDD"/>
    <w:rsid w:val="00330D1A"/>
    <w:rsid w:val="00331E68"/>
    <w:rsid w:val="00335445"/>
    <w:rsid w:val="00337564"/>
    <w:rsid w:val="003404CD"/>
    <w:rsid w:val="00345DC4"/>
    <w:rsid w:val="00346969"/>
    <w:rsid w:val="0036144C"/>
    <w:rsid w:val="003616BD"/>
    <w:rsid w:val="00363ABE"/>
    <w:rsid w:val="00363B8A"/>
    <w:rsid w:val="00372D81"/>
    <w:rsid w:val="00373003"/>
    <w:rsid w:val="00374213"/>
    <w:rsid w:val="00374844"/>
    <w:rsid w:val="00377528"/>
    <w:rsid w:val="00387F34"/>
    <w:rsid w:val="00391B70"/>
    <w:rsid w:val="00392598"/>
    <w:rsid w:val="0039462E"/>
    <w:rsid w:val="003A358A"/>
    <w:rsid w:val="003A3DF2"/>
    <w:rsid w:val="003A576A"/>
    <w:rsid w:val="003A6A8A"/>
    <w:rsid w:val="003B3EAD"/>
    <w:rsid w:val="003B527E"/>
    <w:rsid w:val="003B6151"/>
    <w:rsid w:val="003B7CB5"/>
    <w:rsid w:val="003C2156"/>
    <w:rsid w:val="003D4D21"/>
    <w:rsid w:val="003E1164"/>
    <w:rsid w:val="00400F8E"/>
    <w:rsid w:val="00405BE2"/>
    <w:rsid w:val="004266B1"/>
    <w:rsid w:val="00426C48"/>
    <w:rsid w:val="004301CD"/>
    <w:rsid w:val="00431523"/>
    <w:rsid w:val="004315A4"/>
    <w:rsid w:val="004334A2"/>
    <w:rsid w:val="0043556F"/>
    <w:rsid w:val="00435BEF"/>
    <w:rsid w:val="00445E68"/>
    <w:rsid w:val="00447448"/>
    <w:rsid w:val="00456D9D"/>
    <w:rsid w:val="00467EBA"/>
    <w:rsid w:val="00476440"/>
    <w:rsid w:val="00486619"/>
    <w:rsid w:val="004918BE"/>
    <w:rsid w:val="00491AD8"/>
    <w:rsid w:val="00492B29"/>
    <w:rsid w:val="004A1828"/>
    <w:rsid w:val="004A2627"/>
    <w:rsid w:val="004B418B"/>
    <w:rsid w:val="004B4B8E"/>
    <w:rsid w:val="004B5239"/>
    <w:rsid w:val="004B590A"/>
    <w:rsid w:val="004C4F5A"/>
    <w:rsid w:val="004D0331"/>
    <w:rsid w:val="004D3656"/>
    <w:rsid w:val="004E0454"/>
    <w:rsid w:val="004E3F46"/>
    <w:rsid w:val="004E64C5"/>
    <w:rsid w:val="004E713B"/>
    <w:rsid w:val="004F04CF"/>
    <w:rsid w:val="004F117A"/>
    <w:rsid w:val="004F1428"/>
    <w:rsid w:val="004F1FD4"/>
    <w:rsid w:val="004F3653"/>
    <w:rsid w:val="004F6D27"/>
    <w:rsid w:val="004F7870"/>
    <w:rsid w:val="004F7B73"/>
    <w:rsid w:val="00501F2B"/>
    <w:rsid w:val="005020E8"/>
    <w:rsid w:val="00503FDE"/>
    <w:rsid w:val="00504AF9"/>
    <w:rsid w:val="005052B2"/>
    <w:rsid w:val="005078B6"/>
    <w:rsid w:val="005109AA"/>
    <w:rsid w:val="005140FE"/>
    <w:rsid w:val="00515F28"/>
    <w:rsid w:val="005326CD"/>
    <w:rsid w:val="00536406"/>
    <w:rsid w:val="00540C65"/>
    <w:rsid w:val="00543421"/>
    <w:rsid w:val="00547A48"/>
    <w:rsid w:val="005515F1"/>
    <w:rsid w:val="00551BFD"/>
    <w:rsid w:val="005554B3"/>
    <w:rsid w:val="00556458"/>
    <w:rsid w:val="0055653C"/>
    <w:rsid w:val="00561DDC"/>
    <w:rsid w:val="005652DC"/>
    <w:rsid w:val="00567FEC"/>
    <w:rsid w:val="00570849"/>
    <w:rsid w:val="00571CF1"/>
    <w:rsid w:val="00575CB7"/>
    <w:rsid w:val="00575D37"/>
    <w:rsid w:val="00587469"/>
    <w:rsid w:val="005942B4"/>
    <w:rsid w:val="00594797"/>
    <w:rsid w:val="005A0FDE"/>
    <w:rsid w:val="005B1F24"/>
    <w:rsid w:val="005B3325"/>
    <w:rsid w:val="005B4546"/>
    <w:rsid w:val="005C1D22"/>
    <w:rsid w:val="005C490B"/>
    <w:rsid w:val="005C5AD3"/>
    <w:rsid w:val="005C7F0D"/>
    <w:rsid w:val="005E1C09"/>
    <w:rsid w:val="005E2867"/>
    <w:rsid w:val="005E6FEC"/>
    <w:rsid w:val="005F47E5"/>
    <w:rsid w:val="005F5DFD"/>
    <w:rsid w:val="005F7E5E"/>
    <w:rsid w:val="00607EF9"/>
    <w:rsid w:val="006149B1"/>
    <w:rsid w:val="00632559"/>
    <w:rsid w:val="006364F0"/>
    <w:rsid w:val="00641C30"/>
    <w:rsid w:val="0064227A"/>
    <w:rsid w:val="00644C0A"/>
    <w:rsid w:val="006456D5"/>
    <w:rsid w:val="00646C17"/>
    <w:rsid w:val="00646C3D"/>
    <w:rsid w:val="006552A5"/>
    <w:rsid w:val="00662684"/>
    <w:rsid w:val="00662D52"/>
    <w:rsid w:val="006651F5"/>
    <w:rsid w:val="00665E9A"/>
    <w:rsid w:val="0067115A"/>
    <w:rsid w:val="00673F7E"/>
    <w:rsid w:val="006756DC"/>
    <w:rsid w:val="00675E21"/>
    <w:rsid w:val="0067735C"/>
    <w:rsid w:val="00677600"/>
    <w:rsid w:val="0068429B"/>
    <w:rsid w:val="006952FB"/>
    <w:rsid w:val="00695352"/>
    <w:rsid w:val="00696141"/>
    <w:rsid w:val="006B2954"/>
    <w:rsid w:val="006B3669"/>
    <w:rsid w:val="006C2F07"/>
    <w:rsid w:val="006D0267"/>
    <w:rsid w:val="006D740E"/>
    <w:rsid w:val="006E0275"/>
    <w:rsid w:val="006E0F81"/>
    <w:rsid w:val="006E16B8"/>
    <w:rsid w:val="006E3E7A"/>
    <w:rsid w:val="006E581D"/>
    <w:rsid w:val="006E6F87"/>
    <w:rsid w:val="006F0381"/>
    <w:rsid w:val="006F03E6"/>
    <w:rsid w:val="006F2C80"/>
    <w:rsid w:val="006F3587"/>
    <w:rsid w:val="006F42E4"/>
    <w:rsid w:val="006F6285"/>
    <w:rsid w:val="00701448"/>
    <w:rsid w:val="0070385B"/>
    <w:rsid w:val="0070708A"/>
    <w:rsid w:val="00712F41"/>
    <w:rsid w:val="00714C1D"/>
    <w:rsid w:val="00715D6E"/>
    <w:rsid w:val="00717C1F"/>
    <w:rsid w:val="0072117A"/>
    <w:rsid w:val="007374ED"/>
    <w:rsid w:val="007417AE"/>
    <w:rsid w:val="00741A7E"/>
    <w:rsid w:val="007425C2"/>
    <w:rsid w:val="00747D82"/>
    <w:rsid w:val="00756275"/>
    <w:rsid w:val="00765E01"/>
    <w:rsid w:val="00770A43"/>
    <w:rsid w:val="0077467E"/>
    <w:rsid w:val="00776C9C"/>
    <w:rsid w:val="00783DE2"/>
    <w:rsid w:val="00785166"/>
    <w:rsid w:val="00795E6E"/>
    <w:rsid w:val="007A7842"/>
    <w:rsid w:val="007B009A"/>
    <w:rsid w:val="007B1CB2"/>
    <w:rsid w:val="007B5081"/>
    <w:rsid w:val="007B6FEA"/>
    <w:rsid w:val="007C10BC"/>
    <w:rsid w:val="007C7297"/>
    <w:rsid w:val="007D0BAF"/>
    <w:rsid w:val="007D2058"/>
    <w:rsid w:val="007D32BD"/>
    <w:rsid w:val="007D50F4"/>
    <w:rsid w:val="007D749A"/>
    <w:rsid w:val="007E0821"/>
    <w:rsid w:val="007E5820"/>
    <w:rsid w:val="007E6D23"/>
    <w:rsid w:val="007F08F5"/>
    <w:rsid w:val="007F726B"/>
    <w:rsid w:val="0080108F"/>
    <w:rsid w:val="00802EFA"/>
    <w:rsid w:val="008064E2"/>
    <w:rsid w:val="0081719F"/>
    <w:rsid w:val="0083453B"/>
    <w:rsid w:val="00835396"/>
    <w:rsid w:val="00836EE9"/>
    <w:rsid w:val="008402D5"/>
    <w:rsid w:val="00842236"/>
    <w:rsid w:val="008434B6"/>
    <w:rsid w:val="00844EEF"/>
    <w:rsid w:val="00847CCA"/>
    <w:rsid w:val="00861015"/>
    <w:rsid w:val="0087185E"/>
    <w:rsid w:val="00872618"/>
    <w:rsid w:val="00877C07"/>
    <w:rsid w:val="0088127E"/>
    <w:rsid w:val="00882676"/>
    <w:rsid w:val="0088728A"/>
    <w:rsid w:val="00891C69"/>
    <w:rsid w:val="00892F53"/>
    <w:rsid w:val="00893873"/>
    <w:rsid w:val="00893C1C"/>
    <w:rsid w:val="00894CD1"/>
    <w:rsid w:val="008A06B0"/>
    <w:rsid w:val="008A0B96"/>
    <w:rsid w:val="008A1305"/>
    <w:rsid w:val="008A33C9"/>
    <w:rsid w:val="008A6E35"/>
    <w:rsid w:val="008B30C7"/>
    <w:rsid w:val="008B618C"/>
    <w:rsid w:val="008C7AFF"/>
    <w:rsid w:val="008D0B5B"/>
    <w:rsid w:val="008D40B1"/>
    <w:rsid w:val="008D4FEB"/>
    <w:rsid w:val="008E21AF"/>
    <w:rsid w:val="008E68ED"/>
    <w:rsid w:val="008F3348"/>
    <w:rsid w:val="008F3B1E"/>
    <w:rsid w:val="0090065A"/>
    <w:rsid w:val="009064C6"/>
    <w:rsid w:val="00907C81"/>
    <w:rsid w:val="00911031"/>
    <w:rsid w:val="0092004C"/>
    <w:rsid w:val="00920ED0"/>
    <w:rsid w:val="00921EC5"/>
    <w:rsid w:val="00931290"/>
    <w:rsid w:val="0094357D"/>
    <w:rsid w:val="009436B8"/>
    <w:rsid w:val="00953BD2"/>
    <w:rsid w:val="0095497F"/>
    <w:rsid w:val="00957679"/>
    <w:rsid w:val="00967E1B"/>
    <w:rsid w:val="009778E6"/>
    <w:rsid w:val="009803E2"/>
    <w:rsid w:val="009810E4"/>
    <w:rsid w:val="009866CD"/>
    <w:rsid w:val="00993E93"/>
    <w:rsid w:val="00997C75"/>
    <w:rsid w:val="009A0356"/>
    <w:rsid w:val="009A0DD1"/>
    <w:rsid w:val="009B6948"/>
    <w:rsid w:val="009C165A"/>
    <w:rsid w:val="009C5A74"/>
    <w:rsid w:val="009D501D"/>
    <w:rsid w:val="009F097E"/>
    <w:rsid w:val="009F333F"/>
    <w:rsid w:val="00A004C6"/>
    <w:rsid w:val="00A01B59"/>
    <w:rsid w:val="00A02680"/>
    <w:rsid w:val="00A12F8C"/>
    <w:rsid w:val="00A21AB6"/>
    <w:rsid w:val="00A24557"/>
    <w:rsid w:val="00A459BF"/>
    <w:rsid w:val="00A470B6"/>
    <w:rsid w:val="00A47CD3"/>
    <w:rsid w:val="00A50064"/>
    <w:rsid w:val="00A53D59"/>
    <w:rsid w:val="00A639E9"/>
    <w:rsid w:val="00A73EA6"/>
    <w:rsid w:val="00A75A9E"/>
    <w:rsid w:val="00A814CD"/>
    <w:rsid w:val="00A81C7C"/>
    <w:rsid w:val="00A833F4"/>
    <w:rsid w:val="00A853BD"/>
    <w:rsid w:val="00A86E4F"/>
    <w:rsid w:val="00A90A1B"/>
    <w:rsid w:val="00A93E19"/>
    <w:rsid w:val="00AA7A61"/>
    <w:rsid w:val="00AB60F8"/>
    <w:rsid w:val="00AC2D9E"/>
    <w:rsid w:val="00AC3554"/>
    <w:rsid w:val="00AC7D3E"/>
    <w:rsid w:val="00AD181B"/>
    <w:rsid w:val="00AD1AD0"/>
    <w:rsid w:val="00AD350B"/>
    <w:rsid w:val="00AE0C8E"/>
    <w:rsid w:val="00AE4ABA"/>
    <w:rsid w:val="00B02765"/>
    <w:rsid w:val="00B027AE"/>
    <w:rsid w:val="00B15A5D"/>
    <w:rsid w:val="00B23668"/>
    <w:rsid w:val="00B375CB"/>
    <w:rsid w:val="00B40ADC"/>
    <w:rsid w:val="00B42AA9"/>
    <w:rsid w:val="00B43AB4"/>
    <w:rsid w:val="00B44748"/>
    <w:rsid w:val="00B4747C"/>
    <w:rsid w:val="00B53B74"/>
    <w:rsid w:val="00B56542"/>
    <w:rsid w:val="00B67CB5"/>
    <w:rsid w:val="00B740BD"/>
    <w:rsid w:val="00B756DF"/>
    <w:rsid w:val="00B77C46"/>
    <w:rsid w:val="00B8028E"/>
    <w:rsid w:val="00B803FC"/>
    <w:rsid w:val="00B84C4D"/>
    <w:rsid w:val="00B9017E"/>
    <w:rsid w:val="00B9033C"/>
    <w:rsid w:val="00B91372"/>
    <w:rsid w:val="00B92431"/>
    <w:rsid w:val="00B927C1"/>
    <w:rsid w:val="00B936C5"/>
    <w:rsid w:val="00BA1636"/>
    <w:rsid w:val="00BA5BB8"/>
    <w:rsid w:val="00BA6666"/>
    <w:rsid w:val="00BA68C0"/>
    <w:rsid w:val="00BA6E38"/>
    <w:rsid w:val="00BA6E47"/>
    <w:rsid w:val="00BA76F4"/>
    <w:rsid w:val="00BB3125"/>
    <w:rsid w:val="00BB71BB"/>
    <w:rsid w:val="00BC1F8F"/>
    <w:rsid w:val="00BC4036"/>
    <w:rsid w:val="00BD01F0"/>
    <w:rsid w:val="00BD2890"/>
    <w:rsid w:val="00BD35E2"/>
    <w:rsid w:val="00BE45F7"/>
    <w:rsid w:val="00BE5050"/>
    <w:rsid w:val="00BF2D4E"/>
    <w:rsid w:val="00BF6E88"/>
    <w:rsid w:val="00C00F5B"/>
    <w:rsid w:val="00C04C92"/>
    <w:rsid w:val="00C0722D"/>
    <w:rsid w:val="00C109FD"/>
    <w:rsid w:val="00C124EA"/>
    <w:rsid w:val="00C1629E"/>
    <w:rsid w:val="00C20325"/>
    <w:rsid w:val="00C20F57"/>
    <w:rsid w:val="00C32E7F"/>
    <w:rsid w:val="00C35A80"/>
    <w:rsid w:val="00C407F5"/>
    <w:rsid w:val="00C46E6C"/>
    <w:rsid w:val="00C47EE2"/>
    <w:rsid w:val="00C574B4"/>
    <w:rsid w:val="00C6201C"/>
    <w:rsid w:val="00C62CB8"/>
    <w:rsid w:val="00C63D87"/>
    <w:rsid w:val="00C6440D"/>
    <w:rsid w:val="00C652CA"/>
    <w:rsid w:val="00C71321"/>
    <w:rsid w:val="00C80C95"/>
    <w:rsid w:val="00C85CFD"/>
    <w:rsid w:val="00C90497"/>
    <w:rsid w:val="00C91521"/>
    <w:rsid w:val="00C95BFA"/>
    <w:rsid w:val="00C960CF"/>
    <w:rsid w:val="00CA0BDB"/>
    <w:rsid w:val="00CA2848"/>
    <w:rsid w:val="00CB0C38"/>
    <w:rsid w:val="00CB37FD"/>
    <w:rsid w:val="00CB50CA"/>
    <w:rsid w:val="00CC1A22"/>
    <w:rsid w:val="00CC5235"/>
    <w:rsid w:val="00CD079E"/>
    <w:rsid w:val="00CD250F"/>
    <w:rsid w:val="00CD653A"/>
    <w:rsid w:val="00CE08C7"/>
    <w:rsid w:val="00CE09A5"/>
    <w:rsid w:val="00CE435B"/>
    <w:rsid w:val="00CE5AD5"/>
    <w:rsid w:val="00D0500E"/>
    <w:rsid w:val="00D06E57"/>
    <w:rsid w:val="00D14602"/>
    <w:rsid w:val="00D20983"/>
    <w:rsid w:val="00D23616"/>
    <w:rsid w:val="00D3035A"/>
    <w:rsid w:val="00D31D00"/>
    <w:rsid w:val="00D320A3"/>
    <w:rsid w:val="00D33F5E"/>
    <w:rsid w:val="00D344C0"/>
    <w:rsid w:val="00D34989"/>
    <w:rsid w:val="00D35BF3"/>
    <w:rsid w:val="00D36157"/>
    <w:rsid w:val="00D36376"/>
    <w:rsid w:val="00D366ED"/>
    <w:rsid w:val="00D41DDE"/>
    <w:rsid w:val="00D42361"/>
    <w:rsid w:val="00D42C9C"/>
    <w:rsid w:val="00D506B9"/>
    <w:rsid w:val="00D52748"/>
    <w:rsid w:val="00D54772"/>
    <w:rsid w:val="00D54E14"/>
    <w:rsid w:val="00D551D2"/>
    <w:rsid w:val="00D62ED9"/>
    <w:rsid w:val="00D754C4"/>
    <w:rsid w:val="00D866BB"/>
    <w:rsid w:val="00D906CB"/>
    <w:rsid w:val="00DA16AA"/>
    <w:rsid w:val="00DA7F03"/>
    <w:rsid w:val="00DB24D1"/>
    <w:rsid w:val="00DB4363"/>
    <w:rsid w:val="00DB54E5"/>
    <w:rsid w:val="00DC0BF1"/>
    <w:rsid w:val="00DC6863"/>
    <w:rsid w:val="00DD374F"/>
    <w:rsid w:val="00DD3DD5"/>
    <w:rsid w:val="00DE079D"/>
    <w:rsid w:val="00DE74C3"/>
    <w:rsid w:val="00DF2679"/>
    <w:rsid w:val="00DF41B1"/>
    <w:rsid w:val="00DF4F49"/>
    <w:rsid w:val="00DF65B0"/>
    <w:rsid w:val="00DF6E8F"/>
    <w:rsid w:val="00E119A2"/>
    <w:rsid w:val="00E12553"/>
    <w:rsid w:val="00E14D0A"/>
    <w:rsid w:val="00E2075C"/>
    <w:rsid w:val="00E25481"/>
    <w:rsid w:val="00E26248"/>
    <w:rsid w:val="00E26487"/>
    <w:rsid w:val="00E30DB2"/>
    <w:rsid w:val="00E3798C"/>
    <w:rsid w:val="00E40243"/>
    <w:rsid w:val="00E407C9"/>
    <w:rsid w:val="00E42838"/>
    <w:rsid w:val="00E42FF3"/>
    <w:rsid w:val="00E441BD"/>
    <w:rsid w:val="00E54A87"/>
    <w:rsid w:val="00E631CF"/>
    <w:rsid w:val="00E6443B"/>
    <w:rsid w:val="00E7203A"/>
    <w:rsid w:val="00E7594E"/>
    <w:rsid w:val="00E75E53"/>
    <w:rsid w:val="00E766A1"/>
    <w:rsid w:val="00E771CC"/>
    <w:rsid w:val="00E87BA1"/>
    <w:rsid w:val="00E90E31"/>
    <w:rsid w:val="00E9261A"/>
    <w:rsid w:val="00E94365"/>
    <w:rsid w:val="00E946F9"/>
    <w:rsid w:val="00EA1F53"/>
    <w:rsid w:val="00EA2DC0"/>
    <w:rsid w:val="00EA6077"/>
    <w:rsid w:val="00EB1FDA"/>
    <w:rsid w:val="00EC11C6"/>
    <w:rsid w:val="00EC424E"/>
    <w:rsid w:val="00EC5090"/>
    <w:rsid w:val="00ED04D7"/>
    <w:rsid w:val="00ED190A"/>
    <w:rsid w:val="00ED78AE"/>
    <w:rsid w:val="00EF19E5"/>
    <w:rsid w:val="00EF202B"/>
    <w:rsid w:val="00EF3D45"/>
    <w:rsid w:val="00F1702C"/>
    <w:rsid w:val="00F17D1D"/>
    <w:rsid w:val="00F22404"/>
    <w:rsid w:val="00F25F61"/>
    <w:rsid w:val="00F2689E"/>
    <w:rsid w:val="00F26919"/>
    <w:rsid w:val="00F26CF0"/>
    <w:rsid w:val="00F30774"/>
    <w:rsid w:val="00F3567A"/>
    <w:rsid w:val="00F427FC"/>
    <w:rsid w:val="00F42C60"/>
    <w:rsid w:val="00F43C77"/>
    <w:rsid w:val="00F4479A"/>
    <w:rsid w:val="00F45065"/>
    <w:rsid w:val="00F4691C"/>
    <w:rsid w:val="00F47F9F"/>
    <w:rsid w:val="00F51270"/>
    <w:rsid w:val="00F51A66"/>
    <w:rsid w:val="00F55221"/>
    <w:rsid w:val="00F56069"/>
    <w:rsid w:val="00F627C8"/>
    <w:rsid w:val="00F62E8A"/>
    <w:rsid w:val="00F71B72"/>
    <w:rsid w:val="00F71BF1"/>
    <w:rsid w:val="00F73300"/>
    <w:rsid w:val="00F770A8"/>
    <w:rsid w:val="00F7727A"/>
    <w:rsid w:val="00F8055F"/>
    <w:rsid w:val="00F807F6"/>
    <w:rsid w:val="00F86326"/>
    <w:rsid w:val="00F9019F"/>
    <w:rsid w:val="00F91AF2"/>
    <w:rsid w:val="00F9427A"/>
    <w:rsid w:val="00F95C4A"/>
    <w:rsid w:val="00FA0B7A"/>
    <w:rsid w:val="00FB4C8B"/>
    <w:rsid w:val="00FB4F08"/>
    <w:rsid w:val="00FB62C1"/>
    <w:rsid w:val="00FC0B7B"/>
    <w:rsid w:val="00FC3039"/>
    <w:rsid w:val="00FC3116"/>
    <w:rsid w:val="00FC403F"/>
    <w:rsid w:val="00FD2580"/>
    <w:rsid w:val="00FE5283"/>
    <w:rsid w:val="00FF10A3"/>
    <w:rsid w:val="00FF2AD1"/>
    <w:rsid w:val="00FF4FB2"/>
    <w:rsid w:val="03180DA1"/>
    <w:rsid w:val="0DDF65C0"/>
    <w:rsid w:val="10F1DB80"/>
    <w:rsid w:val="22F693EB"/>
    <w:rsid w:val="35CB08A3"/>
    <w:rsid w:val="3A053150"/>
    <w:rsid w:val="40492E68"/>
    <w:rsid w:val="4870706A"/>
    <w:rsid w:val="571691AB"/>
    <w:rsid w:val="57A762E8"/>
    <w:rsid w:val="66B5FB66"/>
    <w:rsid w:val="7B0145F2"/>
    <w:rsid w:val="7C30F14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9969F"/>
  <w15:chartTrackingRefBased/>
  <w15:docId w15:val="{4BB9F438-A6F2-4896-8CD5-8FFD814BD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968EC"/>
    <w:pPr>
      <w:keepNext/>
      <w:pageBreakBefore/>
      <w:numPr>
        <w:numId w:val="4"/>
      </w:numPr>
      <w:suppressAutoHyphens/>
      <w:spacing w:before="240" w:after="360" w:line="240" w:lineRule="auto"/>
      <w:jc w:val="both"/>
      <w:outlineLvl w:val="0"/>
    </w:pPr>
    <w:rPr>
      <w:rFonts w:ascii="Garamond" w:eastAsia="Times New Roman" w:hAnsi="Garamond" w:cs="Times New Roman"/>
      <w:b/>
      <w:caps/>
      <w:kern w:val="28"/>
      <w:sz w:val="24"/>
      <w:szCs w:val="20"/>
      <w:lang w:val="es-ES_tradnl" w:eastAsia="es-ES" w:bidi="ar-SA"/>
    </w:rPr>
  </w:style>
  <w:style w:type="paragraph" w:styleId="Heading2">
    <w:name w:val="heading 2"/>
    <w:basedOn w:val="Normal"/>
    <w:next w:val="Normal"/>
    <w:link w:val="Heading2Char"/>
    <w:semiHidden/>
    <w:unhideWhenUsed/>
    <w:qFormat/>
    <w:rsid w:val="001968EC"/>
    <w:pPr>
      <w:keepNext/>
      <w:numPr>
        <w:ilvl w:val="1"/>
        <w:numId w:val="4"/>
      </w:numPr>
      <w:suppressAutoHyphens/>
      <w:spacing w:before="240" w:after="180" w:line="240" w:lineRule="auto"/>
      <w:jc w:val="both"/>
      <w:outlineLvl w:val="1"/>
    </w:pPr>
    <w:rPr>
      <w:rFonts w:ascii="Garamond" w:eastAsia="Times New Roman" w:hAnsi="Garamond" w:cs="Times New Roman"/>
      <w:caps/>
      <w:sz w:val="24"/>
      <w:szCs w:val="20"/>
      <w:lang w:val="es-ES_tradnl" w:eastAsia="es-ES" w:bidi="ar-SA"/>
    </w:rPr>
  </w:style>
  <w:style w:type="paragraph" w:styleId="Heading3">
    <w:name w:val="heading 3"/>
    <w:basedOn w:val="Heading2"/>
    <w:next w:val="Normal"/>
    <w:link w:val="Heading3Char"/>
    <w:semiHidden/>
    <w:unhideWhenUsed/>
    <w:qFormat/>
    <w:rsid w:val="001968EC"/>
    <w:pPr>
      <w:numPr>
        <w:ilvl w:val="2"/>
      </w:numPr>
      <w:outlineLvl w:val="2"/>
    </w:pPr>
    <w:rPr>
      <w:i/>
    </w:rPr>
  </w:style>
  <w:style w:type="paragraph" w:styleId="Heading4">
    <w:name w:val="heading 4"/>
    <w:basedOn w:val="Normal"/>
    <w:next w:val="Normal"/>
    <w:link w:val="Heading4Char"/>
    <w:semiHidden/>
    <w:unhideWhenUsed/>
    <w:qFormat/>
    <w:rsid w:val="001968EC"/>
    <w:pPr>
      <w:keepNext/>
      <w:numPr>
        <w:ilvl w:val="3"/>
        <w:numId w:val="4"/>
      </w:numPr>
      <w:tabs>
        <w:tab w:val="left" w:pos="709"/>
        <w:tab w:val="left" w:pos="1418"/>
        <w:tab w:val="left" w:pos="2126"/>
        <w:tab w:val="left" w:pos="2835"/>
        <w:tab w:val="left" w:pos="3544"/>
      </w:tabs>
      <w:suppressAutoHyphens/>
      <w:spacing w:before="240" w:after="120" w:line="240" w:lineRule="auto"/>
      <w:jc w:val="both"/>
      <w:outlineLvl w:val="3"/>
    </w:pPr>
    <w:rPr>
      <w:rFonts w:ascii="Garamond" w:eastAsia="Times New Roman" w:hAnsi="Garamond" w:cs="Times New Roman"/>
      <w:sz w:val="24"/>
      <w:szCs w:val="20"/>
      <w:lang w:val="es-ES_tradnl" w:eastAsia="es-ES" w:bidi="ar-SA"/>
    </w:rPr>
  </w:style>
  <w:style w:type="paragraph" w:styleId="Heading5">
    <w:name w:val="heading 5"/>
    <w:basedOn w:val="Normal"/>
    <w:next w:val="Normal"/>
    <w:link w:val="Heading5Char"/>
    <w:semiHidden/>
    <w:unhideWhenUsed/>
    <w:qFormat/>
    <w:rsid w:val="001968EC"/>
    <w:pPr>
      <w:numPr>
        <w:ilvl w:val="4"/>
        <w:numId w:val="4"/>
      </w:numPr>
      <w:tabs>
        <w:tab w:val="left" w:pos="709"/>
        <w:tab w:val="left" w:pos="1418"/>
        <w:tab w:val="left" w:pos="2126"/>
        <w:tab w:val="left" w:pos="2835"/>
        <w:tab w:val="left" w:pos="3544"/>
      </w:tabs>
      <w:suppressAutoHyphens/>
      <w:spacing w:before="240" w:after="120" w:line="240" w:lineRule="auto"/>
      <w:jc w:val="both"/>
      <w:outlineLvl w:val="4"/>
    </w:pPr>
    <w:rPr>
      <w:rFonts w:ascii="Garamond" w:eastAsia="Times New Roman" w:hAnsi="Garamond" w:cs="Times New Roman"/>
      <w:sz w:val="24"/>
      <w:szCs w:val="20"/>
      <w:lang w:val="es-ES_tradnl" w:eastAsia="es-ES" w:bidi="ar-SA"/>
    </w:rPr>
  </w:style>
  <w:style w:type="paragraph" w:styleId="Heading6">
    <w:name w:val="heading 6"/>
    <w:basedOn w:val="Normal"/>
    <w:next w:val="Normal"/>
    <w:link w:val="Heading6Char"/>
    <w:semiHidden/>
    <w:unhideWhenUsed/>
    <w:qFormat/>
    <w:rsid w:val="001968EC"/>
    <w:pPr>
      <w:numPr>
        <w:ilvl w:val="5"/>
        <w:numId w:val="4"/>
      </w:numPr>
      <w:tabs>
        <w:tab w:val="left" w:pos="709"/>
        <w:tab w:val="left" w:pos="1418"/>
        <w:tab w:val="left" w:pos="2126"/>
        <w:tab w:val="left" w:pos="2835"/>
        <w:tab w:val="left" w:pos="3544"/>
      </w:tabs>
      <w:suppressAutoHyphens/>
      <w:spacing w:before="240" w:after="120" w:line="240" w:lineRule="auto"/>
      <w:jc w:val="both"/>
      <w:outlineLvl w:val="5"/>
    </w:pPr>
    <w:rPr>
      <w:rFonts w:ascii="Garamond" w:eastAsia="Times New Roman" w:hAnsi="Garamond" w:cs="Times New Roman"/>
      <w:i/>
      <w:sz w:val="24"/>
      <w:szCs w:val="20"/>
      <w:lang w:val="es-ES_tradnl" w:eastAsia="es-ES" w:bidi="ar-SA"/>
    </w:rPr>
  </w:style>
  <w:style w:type="paragraph" w:styleId="Heading7">
    <w:name w:val="heading 7"/>
    <w:basedOn w:val="Normal"/>
    <w:next w:val="Normal"/>
    <w:link w:val="Heading7Char"/>
    <w:semiHidden/>
    <w:unhideWhenUsed/>
    <w:qFormat/>
    <w:rsid w:val="001968EC"/>
    <w:pPr>
      <w:numPr>
        <w:ilvl w:val="6"/>
        <w:numId w:val="4"/>
      </w:numPr>
      <w:tabs>
        <w:tab w:val="left" w:pos="709"/>
        <w:tab w:val="left" w:pos="1418"/>
        <w:tab w:val="left" w:pos="2126"/>
        <w:tab w:val="left" w:pos="2835"/>
        <w:tab w:val="left" w:pos="3544"/>
      </w:tabs>
      <w:suppressAutoHyphens/>
      <w:spacing w:before="240" w:after="120" w:line="240" w:lineRule="auto"/>
      <w:jc w:val="both"/>
      <w:outlineLvl w:val="6"/>
    </w:pPr>
    <w:rPr>
      <w:rFonts w:ascii="Garamond" w:eastAsia="Times New Roman" w:hAnsi="Garamond" w:cs="Times New Roman"/>
      <w:sz w:val="20"/>
      <w:szCs w:val="20"/>
      <w:lang w:val="es-ES_tradnl" w:eastAsia="es-ES" w:bidi="ar-SA"/>
    </w:rPr>
  </w:style>
  <w:style w:type="paragraph" w:styleId="Heading8">
    <w:name w:val="heading 8"/>
    <w:basedOn w:val="Normal"/>
    <w:next w:val="Normal"/>
    <w:link w:val="Heading8Char"/>
    <w:semiHidden/>
    <w:unhideWhenUsed/>
    <w:qFormat/>
    <w:rsid w:val="001968EC"/>
    <w:pPr>
      <w:numPr>
        <w:ilvl w:val="7"/>
        <w:numId w:val="4"/>
      </w:numPr>
      <w:tabs>
        <w:tab w:val="left" w:pos="709"/>
        <w:tab w:val="left" w:pos="1418"/>
        <w:tab w:val="left" w:pos="2126"/>
        <w:tab w:val="left" w:pos="2835"/>
        <w:tab w:val="left" w:pos="3544"/>
      </w:tabs>
      <w:suppressAutoHyphens/>
      <w:spacing w:before="240" w:after="120" w:line="240" w:lineRule="auto"/>
      <w:jc w:val="both"/>
      <w:outlineLvl w:val="7"/>
    </w:pPr>
    <w:rPr>
      <w:rFonts w:ascii="Garamond" w:eastAsia="Times New Roman" w:hAnsi="Garamond" w:cs="Times New Roman"/>
      <w:i/>
      <w:sz w:val="20"/>
      <w:szCs w:val="20"/>
      <w:lang w:val="es-ES_tradnl" w:eastAsia="es-ES" w:bidi="ar-SA"/>
    </w:rPr>
  </w:style>
  <w:style w:type="paragraph" w:styleId="Heading9">
    <w:name w:val="heading 9"/>
    <w:basedOn w:val="Normal"/>
    <w:next w:val="Normal"/>
    <w:link w:val="Heading9Char"/>
    <w:semiHidden/>
    <w:unhideWhenUsed/>
    <w:qFormat/>
    <w:rsid w:val="001968EC"/>
    <w:pPr>
      <w:numPr>
        <w:ilvl w:val="8"/>
        <w:numId w:val="4"/>
      </w:numPr>
      <w:tabs>
        <w:tab w:val="left" w:pos="709"/>
        <w:tab w:val="left" w:pos="1418"/>
        <w:tab w:val="left" w:pos="2126"/>
        <w:tab w:val="left" w:pos="2835"/>
        <w:tab w:val="left" w:pos="3544"/>
      </w:tabs>
      <w:suppressAutoHyphens/>
      <w:spacing w:before="240" w:after="120" w:line="240" w:lineRule="auto"/>
      <w:jc w:val="both"/>
      <w:outlineLvl w:val="8"/>
    </w:pPr>
    <w:rPr>
      <w:rFonts w:ascii="Garamond" w:eastAsia="Times New Roman" w:hAnsi="Garamond" w:cs="Times New Roman"/>
      <w:b/>
      <w:i/>
      <w:sz w:val="18"/>
      <w:szCs w:val="20"/>
      <w:lang w:val="es-ES_tradnl" w:eastAsia="es-E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376"/>
    <w:pPr>
      <w:ind w:left="720"/>
      <w:contextualSpacing/>
    </w:pPr>
  </w:style>
  <w:style w:type="paragraph" w:styleId="Revision">
    <w:name w:val="Revision"/>
    <w:hidden/>
    <w:uiPriority w:val="99"/>
    <w:semiHidden/>
    <w:rsid w:val="00F51A66"/>
    <w:pPr>
      <w:spacing w:after="0" w:line="240" w:lineRule="auto"/>
    </w:pPr>
  </w:style>
  <w:style w:type="character" w:customStyle="1" w:styleId="Heading1Char">
    <w:name w:val="Heading 1 Char"/>
    <w:basedOn w:val="DefaultParagraphFont"/>
    <w:link w:val="Heading1"/>
    <w:rsid w:val="001968EC"/>
    <w:rPr>
      <w:rFonts w:ascii="Garamond" w:eastAsia="Times New Roman" w:hAnsi="Garamond" w:cs="Times New Roman"/>
      <w:b/>
      <w:caps/>
      <w:kern w:val="28"/>
      <w:sz w:val="24"/>
      <w:szCs w:val="20"/>
      <w:lang w:val="es-ES_tradnl" w:eastAsia="es-ES" w:bidi="ar-SA"/>
    </w:rPr>
  </w:style>
  <w:style w:type="character" w:customStyle="1" w:styleId="Heading2Char">
    <w:name w:val="Heading 2 Char"/>
    <w:basedOn w:val="DefaultParagraphFont"/>
    <w:link w:val="Heading2"/>
    <w:semiHidden/>
    <w:rsid w:val="001968EC"/>
    <w:rPr>
      <w:rFonts w:ascii="Garamond" w:eastAsia="Times New Roman" w:hAnsi="Garamond" w:cs="Times New Roman"/>
      <w:caps/>
      <w:sz w:val="24"/>
      <w:szCs w:val="20"/>
      <w:lang w:val="es-ES_tradnl" w:eastAsia="es-ES" w:bidi="ar-SA"/>
    </w:rPr>
  </w:style>
  <w:style w:type="character" w:customStyle="1" w:styleId="Heading3Char">
    <w:name w:val="Heading 3 Char"/>
    <w:basedOn w:val="DefaultParagraphFont"/>
    <w:link w:val="Heading3"/>
    <w:semiHidden/>
    <w:rsid w:val="001968EC"/>
    <w:rPr>
      <w:rFonts w:ascii="Garamond" w:eastAsia="Times New Roman" w:hAnsi="Garamond" w:cs="Times New Roman"/>
      <w:i/>
      <w:caps/>
      <w:sz w:val="24"/>
      <w:szCs w:val="20"/>
      <w:lang w:val="es-ES_tradnl" w:eastAsia="es-ES" w:bidi="ar-SA"/>
    </w:rPr>
  </w:style>
  <w:style w:type="character" w:customStyle="1" w:styleId="Heading4Char">
    <w:name w:val="Heading 4 Char"/>
    <w:basedOn w:val="DefaultParagraphFont"/>
    <w:link w:val="Heading4"/>
    <w:semiHidden/>
    <w:rsid w:val="001968EC"/>
    <w:rPr>
      <w:rFonts w:ascii="Garamond" w:eastAsia="Times New Roman" w:hAnsi="Garamond" w:cs="Times New Roman"/>
      <w:sz w:val="24"/>
      <w:szCs w:val="20"/>
      <w:lang w:val="es-ES_tradnl" w:eastAsia="es-ES" w:bidi="ar-SA"/>
    </w:rPr>
  </w:style>
  <w:style w:type="character" w:customStyle="1" w:styleId="Heading5Char">
    <w:name w:val="Heading 5 Char"/>
    <w:basedOn w:val="DefaultParagraphFont"/>
    <w:link w:val="Heading5"/>
    <w:semiHidden/>
    <w:rsid w:val="001968EC"/>
    <w:rPr>
      <w:rFonts w:ascii="Garamond" w:eastAsia="Times New Roman" w:hAnsi="Garamond" w:cs="Times New Roman"/>
      <w:sz w:val="24"/>
      <w:szCs w:val="20"/>
      <w:lang w:val="es-ES_tradnl" w:eastAsia="es-ES" w:bidi="ar-SA"/>
    </w:rPr>
  </w:style>
  <w:style w:type="character" w:customStyle="1" w:styleId="Heading6Char">
    <w:name w:val="Heading 6 Char"/>
    <w:basedOn w:val="DefaultParagraphFont"/>
    <w:link w:val="Heading6"/>
    <w:semiHidden/>
    <w:rsid w:val="001968EC"/>
    <w:rPr>
      <w:rFonts w:ascii="Garamond" w:eastAsia="Times New Roman" w:hAnsi="Garamond" w:cs="Times New Roman"/>
      <w:i/>
      <w:sz w:val="24"/>
      <w:szCs w:val="20"/>
      <w:lang w:val="es-ES_tradnl" w:eastAsia="es-ES" w:bidi="ar-SA"/>
    </w:rPr>
  </w:style>
  <w:style w:type="character" w:customStyle="1" w:styleId="Heading7Char">
    <w:name w:val="Heading 7 Char"/>
    <w:basedOn w:val="DefaultParagraphFont"/>
    <w:link w:val="Heading7"/>
    <w:semiHidden/>
    <w:rsid w:val="001968EC"/>
    <w:rPr>
      <w:rFonts w:ascii="Garamond" w:eastAsia="Times New Roman" w:hAnsi="Garamond" w:cs="Times New Roman"/>
      <w:sz w:val="20"/>
      <w:szCs w:val="20"/>
      <w:lang w:val="es-ES_tradnl" w:eastAsia="es-ES" w:bidi="ar-SA"/>
    </w:rPr>
  </w:style>
  <w:style w:type="character" w:customStyle="1" w:styleId="Heading8Char">
    <w:name w:val="Heading 8 Char"/>
    <w:basedOn w:val="DefaultParagraphFont"/>
    <w:link w:val="Heading8"/>
    <w:semiHidden/>
    <w:rsid w:val="001968EC"/>
    <w:rPr>
      <w:rFonts w:ascii="Garamond" w:eastAsia="Times New Roman" w:hAnsi="Garamond" w:cs="Times New Roman"/>
      <w:i/>
      <w:sz w:val="20"/>
      <w:szCs w:val="20"/>
      <w:lang w:val="es-ES_tradnl" w:eastAsia="es-ES" w:bidi="ar-SA"/>
    </w:rPr>
  </w:style>
  <w:style w:type="character" w:customStyle="1" w:styleId="Heading9Char">
    <w:name w:val="Heading 9 Char"/>
    <w:basedOn w:val="DefaultParagraphFont"/>
    <w:link w:val="Heading9"/>
    <w:semiHidden/>
    <w:rsid w:val="001968EC"/>
    <w:rPr>
      <w:rFonts w:ascii="Garamond" w:eastAsia="Times New Roman" w:hAnsi="Garamond" w:cs="Times New Roman"/>
      <w:b/>
      <w:i/>
      <w:sz w:val="18"/>
      <w:szCs w:val="20"/>
      <w:lang w:val="es-ES_tradnl" w:eastAsia="es-ES" w:bidi="ar-SA"/>
    </w:rPr>
  </w:style>
  <w:style w:type="paragraph" w:styleId="Caption">
    <w:name w:val="caption"/>
    <w:basedOn w:val="Normal"/>
    <w:next w:val="Normal"/>
    <w:uiPriority w:val="35"/>
    <w:unhideWhenUsed/>
    <w:qFormat/>
    <w:rsid w:val="00017BBC"/>
    <w:pPr>
      <w:spacing w:after="200" w:line="240" w:lineRule="auto"/>
    </w:pPr>
    <w:rPr>
      <w:i/>
      <w:iCs/>
      <w:color w:val="44546A" w:themeColor="text2"/>
      <w:sz w:val="18"/>
      <w:szCs w:val="18"/>
    </w:rPr>
  </w:style>
  <w:style w:type="character" w:customStyle="1" w:styleId="markedcontent">
    <w:name w:val="markedcontent"/>
    <w:basedOn w:val="DefaultParagraphFont"/>
    <w:rsid w:val="009A0DD1"/>
  </w:style>
  <w:style w:type="character" w:styleId="Emphasis">
    <w:name w:val="Emphasis"/>
    <w:basedOn w:val="DefaultParagraphFont"/>
    <w:uiPriority w:val="20"/>
    <w:qFormat/>
    <w:rsid w:val="007C10BC"/>
    <w:rPr>
      <w:i/>
      <w:iCs/>
    </w:rPr>
  </w:style>
  <w:style w:type="character" w:styleId="CommentReference">
    <w:name w:val="annotation reference"/>
    <w:basedOn w:val="DefaultParagraphFont"/>
    <w:uiPriority w:val="99"/>
    <w:semiHidden/>
    <w:unhideWhenUsed/>
    <w:rsid w:val="00540C65"/>
    <w:rPr>
      <w:sz w:val="16"/>
      <w:szCs w:val="16"/>
    </w:rPr>
  </w:style>
  <w:style w:type="paragraph" w:styleId="CommentText">
    <w:name w:val="annotation text"/>
    <w:basedOn w:val="Normal"/>
    <w:link w:val="CommentTextChar"/>
    <w:uiPriority w:val="99"/>
    <w:unhideWhenUsed/>
    <w:rsid w:val="00540C65"/>
    <w:pPr>
      <w:spacing w:line="240" w:lineRule="auto"/>
    </w:pPr>
    <w:rPr>
      <w:sz w:val="20"/>
      <w:szCs w:val="20"/>
    </w:rPr>
  </w:style>
  <w:style w:type="character" w:customStyle="1" w:styleId="CommentTextChar">
    <w:name w:val="Comment Text Char"/>
    <w:basedOn w:val="DefaultParagraphFont"/>
    <w:link w:val="CommentText"/>
    <w:uiPriority w:val="99"/>
    <w:rsid w:val="00540C65"/>
    <w:rPr>
      <w:sz w:val="20"/>
      <w:szCs w:val="20"/>
    </w:rPr>
  </w:style>
  <w:style w:type="paragraph" w:styleId="CommentSubject">
    <w:name w:val="annotation subject"/>
    <w:basedOn w:val="CommentText"/>
    <w:next w:val="CommentText"/>
    <w:link w:val="CommentSubjectChar"/>
    <w:uiPriority w:val="99"/>
    <w:semiHidden/>
    <w:unhideWhenUsed/>
    <w:rsid w:val="00540C65"/>
    <w:rPr>
      <w:b/>
      <w:bCs/>
    </w:rPr>
  </w:style>
  <w:style w:type="character" w:customStyle="1" w:styleId="CommentSubjectChar">
    <w:name w:val="Comment Subject Char"/>
    <w:basedOn w:val="CommentTextChar"/>
    <w:link w:val="CommentSubject"/>
    <w:uiPriority w:val="99"/>
    <w:semiHidden/>
    <w:rsid w:val="00540C65"/>
    <w:rPr>
      <w:b/>
      <w:bCs/>
      <w:sz w:val="20"/>
      <w:szCs w:val="20"/>
    </w:rPr>
  </w:style>
  <w:style w:type="character" w:styleId="Hyperlink">
    <w:name w:val="Hyperlink"/>
    <w:basedOn w:val="DefaultParagraphFont"/>
    <w:uiPriority w:val="99"/>
    <w:unhideWhenUsed/>
    <w:rsid w:val="003A3DF2"/>
    <w:rPr>
      <w:color w:val="0563C1" w:themeColor="hyperlink"/>
      <w:u w:val="single"/>
    </w:rPr>
  </w:style>
  <w:style w:type="paragraph" w:styleId="NormalWeb">
    <w:name w:val="Normal (Web)"/>
    <w:basedOn w:val="Normal"/>
    <w:uiPriority w:val="99"/>
    <w:semiHidden/>
    <w:unhideWhenUsed/>
    <w:rsid w:val="00714C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8F3B1E"/>
  </w:style>
  <w:style w:type="paragraph" w:styleId="TOCHeading">
    <w:name w:val="TOC Heading"/>
    <w:basedOn w:val="Heading1"/>
    <w:next w:val="Normal"/>
    <w:uiPriority w:val="39"/>
    <w:unhideWhenUsed/>
    <w:qFormat/>
    <w:rsid w:val="00D42361"/>
    <w:pPr>
      <w:keepLines/>
      <w:pageBreakBefore w:val="0"/>
      <w:numPr>
        <w:numId w:val="0"/>
      </w:numPr>
      <w:suppressAutoHyphens w:val="0"/>
      <w:spacing w:after="0" w:line="259" w:lineRule="auto"/>
      <w:jc w:val="left"/>
      <w:outlineLvl w:val="9"/>
    </w:pPr>
    <w:rPr>
      <w:rFonts w:asciiTheme="majorHAnsi" w:eastAsiaTheme="majorEastAsia" w:hAnsiTheme="majorHAnsi" w:cstheme="majorBidi"/>
      <w:b w:val="0"/>
      <w:cap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0A1C39"/>
    <w:pPr>
      <w:tabs>
        <w:tab w:val="left" w:pos="440"/>
        <w:tab w:val="right" w:leader="dot" w:pos="9016"/>
      </w:tabs>
      <w:spacing w:after="100"/>
      <w:pPrChange w:id="0" w:author="Shai Haim" w:date="2022-08-24T12:00:00Z">
        <w:pPr>
          <w:spacing w:after="100" w:line="259" w:lineRule="auto"/>
        </w:pPr>
      </w:pPrChange>
    </w:pPr>
    <w:rPr>
      <w:rPrChange w:id="0" w:author="Shai Haim" w:date="2022-08-24T12:00:00Z">
        <w:rPr>
          <w:rFonts w:asciiTheme="minorHAnsi" w:eastAsiaTheme="minorHAnsi" w:hAnsiTheme="minorHAnsi" w:cstheme="minorBidi"/>
          <w:sz w:val="22"/>
          <w:szCs w:val="22"/>
          <w:lang w:val="en-US" w:eastAsia="en-US" w:bidi="he-IL"/>
        </w:rPr>
      </w:rPrChange>
    </w:rPr>
  </w:style>
  <w:style w:type="paragraph" w:styleId="Header">
    <w:name w:val="header"/>
    <w:basedOn w:val="Normal"/>
    <w:link w:val="HeaderChar"/>
    <w:uiPriority w:val="99"/>
    <w:unhideWhenUsed/>
    <w:rsid w:val="006F2C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2C80"/>
  </w:style>
  <w:style w:type="paragraph" w:styleId="Footer">
    <w:name w:val="footer"/>
    <w:basedOn w:val="Normal"/>
    <w:link w:val="FooterChar"/>
    <w:uiPriority w:val="99"/>
    <w:unhideWhenUsed/>
    <w:rsid w:val="006F2C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2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2006">
      <w:bodyDiv w:val="1"/>
      <w:marLeft w:val="0"/>
      <w:marRight w:val="0"/>
      <w:marTop w:val="0"/>
      <w:marBottom w:val="0"/>
      <w:divBdr>
        <w:top w:val="none" w:sz="0" w:space="0" w:color="auto"/>
        <w:left w:val="none" w:sz="0" w:space="0" w:color="auto"/>
        <w:bottom w:val="none" w:sz="0" w:space="0" w:color="auto"/>
        <w:right w:val="none" w:sz="0" w:space="0" w:color="auto"/>
      </w:divBdr>
    </w:div>
    <w:div w:id="750927575">
      <w:bodyDiv w:val="1"/>
      <w:marLeft w:val="0"/>
      <w:marRight w:val="0"/>
      <w:marTop w:val="0"/>
      <w:marBottom w:val="0"/>
      <w:divBdr>
        <w:top w:val="none" w:sz="0" w:space="0" w:color="auto"/>
        <w:left w:val="none" w:sz="0" w:space="0" w:color="auto"/>
        <w:bottom w:val="none" w:sz="0" w:space="0" w:color="auto"/>
        <w:right w:val="none" w:sz="0" w:space="0" w:color="auto"/>
      </w:divBdr>
    </w:div>
    <w:div w:id="1022976861">
      <w:bodyDiv w:val="1"/>
      <w:marLeft w:val="0"/>
      <w:marRight w:val="0"/>
      <w:marTop w:val="0"/>
      <w:marBottom w:val="0"/>
      <w:divBdr>
        <w:top w:val="none" w:sz="0" w:space="0" w:color="auto"/>
        <w:left w:val="none" w:sz="0" w:space="0" w:color="auto"/>
        <w:bottom w:val="none" w:sz="0" w:space="0" w:color="auto"/>
        <w:right w:val="none" w:sz="0" w:space="0" w:color="auto"/>
      </w:divBdr>
    </w:div>
    <w:div w:id="1323118545">
      <w:bodyDiv w:val="1"/>
      <w:marLeft w:val="0"/>
      <w:marRight w:val="0"/>
      <w:marTop w:val="0"/>
      <w:marBottom w:val="0"/>
      <w:divBdr>
        <w:top w:val="none" w:sz="0" w:space="0" w:color="auto"/>
        <w:left w:val="none" w:sz="0" w:space="0" w:color="auto"/>
        <w:bottom w:val="none" w:sz="0" w:space="0" w:color="auto"/>
        <w:right w:val="none" w:sz="0" w:space="0" w:color="auto"/>
      </w:divBdr>
    </w:div>
    <w:div w:id="1786197667">
      <w:bodyDiv w:val="1"/>
      <w:marLeft w:val="0"/>
      <w:marRight w:val="0"/>
      <w:marTop w:val="0"/>
      <w:marBottom w:val="0"/>
      <w:divBdr>
        <w:top w:val="none" w:sz="0" w:space="0" w:color="auto"/>
        <w:left w:val="none" w:sz="0" w:space="0" w:color="auto"/>
        <w:bottom w:val="none" w:sz="0" w:space="0" w:color="auto"/>
        <w:right w:val="none" w:sz="0" w:space="0" w:color="auto"/>
      </w:divBdr>
    </w:div>
    <w:div w:id="1814790061">
      <w:bodyDiv w:val="1"/>
      <w:marLeft w:val="0"/>
      <w:marRight w:val="0"/>
      <w:marTop w:val="0"/>
      <w:marBottom w:val="0"/>
      <w:divBdr>
        <w:top w:val="none" w:sz="0" w:space="0" w:color="auto"/>
        <w:left w:val="none" w:sz="0" w:space="0" w:color="auto"/>
        <w:bottom w:val="none" w:sz="0" w:space="0" w:color="auto"/>
        <w:right w:val="none" w:sz="0" w:space="0" w:color="auto"/>
      </w:divBdr>
    </w:div>
    <w:div w:id="1979064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8/08/relationships/commentsExtensible" Target="commentsExtensible.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BE4BFA86A9B8844BC0E81A00298293A" ma:contentTypeVersion="0" ma:contentTypeDescription="Create a new document." ma:contentTypeScope="" ma:versionID="2d126befc41dd4e46bb649c300774c6c">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AD841C-9A38-4E8D-8FE5-74BD11B4C9F0}">
  <ds:schemaRefs>
    <ds:schemaRef ds:uri="http://schemas.openxmlformats.org/officeDocument/2006/bibliography"/>
  </ds:schemaRefs>
</ds:datastoreItem>
</file>

<file path=customXml/itemProps2.xml><?xml version="1.0" encoding="utf-8"?>
<ds:datastoreItem xmlns:ds="http://schemas.openxmlformats.org/officeDocument/2006/customXml" ds:itemID="{C3B2EABB-2D51-4E34-8A11-C66E6368AC62}"/>
</file>

<file path=customXml/itemProps3.xml><?xml version="1.0" encoding="utf-8"?>
<ds:datastoreItem xmlns:ds="http://schemas.openxmlformats.org/officeDocument/2006/customXml" ds:itemID="{937C6A74-57C6-48D3-A5F2-219D9C7462F3}"/>
</file>

<file path=customXml/itemProps4.xml><?xml version="1.0" encoding="utf-8"?>
<ds:datastoreItem xmlns:ds="http://schemas.openxmlformats.org/officeDocument/2006/customXml" ds:itemID="{452D2E6E-DA31-41A1-999D-E80255C00147}"/>
</file>

<file path=docProps/app.xml><?xml version="1.0" encoding="utf-8"?>
<Properties xmlns="http://schemas.openxmlformats.org/officeDocument/2006/extended-properties" xmlns:vt="http://schemas.openxmlformats.org/officeDocument/2006/docPropsVTypes">
  <Template>Normal.dotm</Template>
  <TotalTime>2385</TotalTime>
  <Pages>7</Pages>
  <Words>1590</Words>
  <Characters>9068</Characters>
  <Application>Microsoft Office Word</Application>
  <DocSecurity>0</DocSecurity>
  <Lines>75</Lines>
  <Paragraphs>21</Paragraphs>
  <ScaleCrop>false</ScaleCrop>
  <Company/>
  <LinksUpToDate>false</LinksUpToDate>
  <CharactersWithSpaces>10637</CharactersWithSpaces>
  <SharedDoc>false</SharedDoc>
  <HLinks>
    <vt:vector size="72" baseType="variant">
      <vt:variant>
        <vt:i4>1310776</vt:i4>
      </vt:variant>
      <vt:variant>
        <vt:i4>68</vt:i4>
      </vt:variant>
      <vt:variant>
        <vt:i4>0</vt:i4>
      </vt:variant>
      <vt:variant>
        <vt:i4>5</vt:i4>
      </vt:variant>
      <vt:variant>
        <vt:lpwstr/>
      </vt:variant>
      <vt:variant>
        <vt:lpwstr>_Toc112238881</vt:lpwstr>
      </vt:variant>
      <vt:variant>
        <vt:i4>1310776</vt:i4>
      </vt:variant>
      <vt:variant>
        <vt:i4>62</vt:i4>
      </vt:variant>
      <vt:variant>
        <vt:i4>0</vt:i4>
      </vt:variant>
      <vt:variant>
        <vt:i4>5</vt:i4>
      </vt:variant>
      <vt:variant>
        <vt:lpwstr/>
      </vt:variant>
      <vt:variant>
        <vt:lpwstr>_Toc112238880</vt:lpwstr>
      </vt:variant>
      <vt:variant>
        <vt:i4>1769528</vt:i4>
      </vt:variant>
      <vt:variant>
        <vt:i4>56</vt:i4>
      </vt:variant>
      <vt:variant>
        <vt:i4>0</vt:i4>
      </vt:variant>
      <vt:variant>
        <vt:i4>5</vt:i4>
      </vt:variant>
      <vt:variant>
        <vt:lpwstr/>
      </vt:variant>
      <vt:variant>
        <vt:lpwstr>_Toc112238879</vt:lpwstr>
      </vt:variant>
      <vt:variant>
        <vt:i4>1769528</vt:i4>
      </vt:variant>
      <vt:variant>
        <vt:i4>50</vt:i4>
      </vt:variant>
      <vt:variant>
        <vt:i4>0</vt:i4>
      </vt:variant>
      <vt:variant>
        <vt:i4>5</vt:i4>
      </vt:variant>
      <vt:variant>
        <vt:lpwstr/>
      </vt:variant>
      <vt:variant>
        <vt:lpwstr>_Toc112238878</vt:lpwstr>
      </vt:variant>
      <vt:variant>
        <vt:i4>1769528</vt:i4>
      </vt:variant>
      <vt:variant>
        <vt:i4>44</vt:i4>
      </vt:variant>
      <vt:variant>
        <vt:i4>0</vt:i4>
      </vt:variant>
      <vt:variant>
        <vt:i4>5</vt:i4>
      </vt:variant>
      <vt:variant>
        <vt:lpwstr/>
      </vt:variant>
      <vt:variant>
        <vt:lpwstr>_Toc112238877</vt:lpwstr>
      </vt:variant>
      <vt:variant>
        <vt:i4>1769528</vt:i4>
      </vt:variant>
      <vt:variant>
        <vt:i4>38</vt:i4>
      </vt:variant>
      <vt:variant>
        <vt:i4>0</vt:i4>
      </vt:variant>
      <vt:variant>
        <vt:i4>5</vt:i4>
      </vt:variant>
      <vt:variant>
        <vt:lpwstr/>
      </vt:variant>
      <vt:variant>
        <vt:lpwstr>_Toc112238876</vt:lpwstr>
      </vt:variant>
      <vt:variant>
        <vt:i4>1769528</vt:i4>
      </vt:variant>
      <vt:variant>
        <vt:i4>32</vt:i4>
      </vt:variant>
      <vt:variant>
        <vt:i4>0</vt:i4>
      </vt:variant>
      <vt:variant>
        <vt:i4>5</vt:i4>
      </vt:variant>
      <vt:variant>
        <vt:lpwstr/>
      </vt:variant>
      <vt:variant>
        <vt:lpwstr>_Toc112238875</vt:lpwstr>
      </vt:variant>
      <vt:variant>
        <vt:i4>1769528</vt:i4>
      </vt:variant>
      <vt:variant>
        <vt:i4>26</vt:i4>
      </vt:variant>
      <vt:variant>
        <vt:i4>0</vt:i4>
      </vt:variant>
      <vt:variant>
        <vt:i4>5</vt:i4>
      </vt:variant>
      <vt:variant>
        <vt:lpwstr/>
      </vt:variant>
      <vt:variant>
        <vt:lpwstr>_Toc112238874</vt:lpwstr>
      </vt:variant>
      <vt:variant>
        <vt:i4>1769528</vt:i4>
      </vt:variant>
      <vt:variant>
        <vt:i4>20</vt:i4>
      </vt:variant>
      <vt:variant>
        <vt:i4>0</vt:i4>
      </vt:variant>
      <vt:variant>
        <vt:i4>5</vt:i4>
      </vt:variant>
      <vt:variant>
        <vt:lpwstr/>
      </vt:variant>
      <vt:variant>
        <vt:lpwstr>_Toc112238873</vt:lpwstr>
      </vt:variant>
      <vt:variant>
        <vt:i4>1769528</vt:i4>
      </vt:variant>
      <vt:variant>
        <vt:i4>14</vt:i4>
      </vt:variant>
      <vt:variant>
        <vt:i4>0</vt:i4>
      </vt:variant>
      <vt:variant>
        <vt:i4>5</vt:i4>
      </vt:variant>
      <vt:variant>
        <vt:lpwstr/>
      </vt:variant>
      <vt:variant>
        <vt:lpwstr>_Toc112238872</vt:lpwstr>
      </vt:variant>
      <vt:variant>
        <vt:i4>1769528</vt:i4>
      </vt:variant>
      <vt:variant>
        <vt:i4>8</vt:i4>
      </vt:variant>
      <vt:variant>
        <vt:i4>0</vt:i4>
      </vt:variant>
      <vt:variant>
        <vt:i4>5</vt:i4>
      </vt:variant>
      <vt:variant>
        <vt:lpwstr/>
      </vt:variant>
      <vt:variant>
        <vt:lpwstr>_Toc112238871</vt:lpwstr>
      </vt:variant>
      <vt:variant>
        <vt:i4>1769528</vt:i4>
      </vt:variant>
      <vt:variant>
        <vt:i4>2</vt:i4>
      </vt:variant>
      <vt:variant>
        <vt:i4>0</vt:i4>
      </vt:variant>
      <vt:variant>
        <vt:i4>5</vt:i4>
      </vt:variant>
      <vt:variant>
        <vt:lpwstr/>
      </vt:variant>
      <vt:variant>
        <vt:lpwstr>_Toc112238870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Dudy Cohen</dc:creator>
  <cp:keywords/>
  <dc:description/>
  <cp:lastModifiedBy>Shai Haim</cp:lastModifiedBy>
  <cp:revision>565</cp:revision>
  <dcterms:created xsi:type="dcterms:W3CDTF">2022-08-13T23:46:00Z</dcterms:created>
  <dcterms:modified xsi:type="dcterms:W3CDTF">2022-08-24T10:13:00Z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0x010100BBE4BFA86A9B8844BC0E81A00298293A</vt:lpwstr>
  </property>
</Properties>
</file>